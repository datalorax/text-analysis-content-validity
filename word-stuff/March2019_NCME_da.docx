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C52D7" w14:textId="7AD1F20E" w:rsidR="00450A8D" w:rsidRPr="00B12F2E" w:rsidRDefault="005B4D5C" w:rsidP="005B4D5C">
      <w:pPr>
        <w:rPr>
          <w:rFonts w:ascii="Helvetica" w:hAnsi="Helvetica"/>
        </w:rPr>
      </w:pPr>
      <w:r w:rsidRPr="00B12F2E">
        <w:rPr>
          <w:rFonts w:ascii="Helvetica" w:hAnsi="Helvetica"/>
        </w:rPr>
        <w:t>Topic modeling is applied with science content standards to</w:t>
      </w:r>
      <w:r w:rsidR="005F3BDF" w:rsidRPr="00B12F2E">
        <w:rPr>
          <w:rFonts w:ascii="Helvetica" w:hAnsi="Helvetica"/>
        </w:rPr>
        <w:t xml:space="preserve"> </w:t>
      </w:r>
      <w:r w:rsidRPr="00B12F2E">
        <w:rPr>
          <w:rFonts w:ascii="Helvetica" w:hAnsi="Helvetica"/>
        </w:rPr>
        <w:t>evaluate semantic clustering. The probability that each item from a statewide</w:t>
      </w:r>
      <w:r w:rsidR="005F3BDF" w:rsidRPr="00B12F2E">
        <w:rPr>
          <w:rFonts w:ascii="Helvetica" w:hAnsi="Helvetica"/>
        </w:rPr>
        <w:t xml:space="preserve"> </w:t>
      </w:r>
      <w:r w:rsidRPr="00B12F2E">
        <w:rPr>
          <w:rFonts w:ascii="Helvetica" w:hAnsi="Helvetica"/>
        </w:rPr>
        <w:t>assessment belongs to each cluster/topic is then estimated as a source of</w:t>
      </w:r>
      <w:r w:rsidR="005F3BDF" w:rsidRPr="00B12F2E">
        <w:rPr>
          <w:rFonts w:ascii="Helvetica" w:hAnsi="Helvetica"/>
        </w:rPr>
        <w:t xml:space="preserve"> </w:t>
      </w:r>
      <w:r w:rsidRPr="00B12F2E">
        <w:rPr>
          <w:rFonts w:ascii="Helvetica" w:hAnsi="Helvetica"/>
        </w:rPr>
        <w:t xml:space="preserve">content-related validity evidence. We also show how visualizations can map </w:t>
      </w:r>
      <w:r w:rsidR="005F3BDF" w:rsidRPr="00B12F2E">
        <w:rPr>
          <w:rFonts w:ascii="Helvetica" w:hAnsi="Helvetica"/>
        </w:rPr>
        <w:t>t</w:t>
      </w:r>
      <w:r w:rsidRPr="00B12F2E">
        <w:rPr>
          <w:rFonts w:ascii="Helvetica" w:hAnsi="Helvetica"/>
        </w:rPr>
        <w:t>he content coverage of the test.</w:t>
      </w:r>
    </w:p>
    <w:p w14:paraId="6E12DA72" w14:textId="77777777" w:rsidR="005B4D5C" w:rsidRPr="00B12F2E" w:rsidRDefault="005B4D5C" w:rsidP="005B4D5C">
      <w:pPr>
        <w:rPr>
          <w:rFonts w:ascii="Helvetica" w:hAnsi="Helvetica"/>
        </w:rPr>
      </w:pPr>
    </w:p>
    <w:p w14:paraId="2D97F486" w14:textId="5DA1EF3C" w:rsidR="00B12F2E" w:rsidRDefault="00B12F2E" w:rsidP="00B12F2E">
      <w:pPr>
        <w:jc w:val="center"/>
        <w:rPr>
          <w:rFonts w:ascii="Helvetica" w:hAnsi="Helvetica"/>
        </w:rPr>
      </w:pPr>
      <w:r w:rsidRPr="00B12F2E">
        <w:rPr>
          <w:rFonts w:ascii="Helvetica" w:hAnsi="Helvetica"/>
          <w:b/>
        </w:rPr>
        <w:t>Lit Review</w:t>
      </w:r>
    </w:p>
    <w:p w14:paraId="2863A7CA" w14:textId="77777777" w:rsidR="00B12F2E" w:rsidRDefault="00B12F2E" w:rsidP="00B12F2E">
      <w:pPr>
        <w:jc w:val="center"/>
        <w:rPr>
          <w:rFonts w:ascii="Helvetica" w:hAnsi="Helvetica"/>
        </w:rPr>
      </w:pPr>
      <w:r>
        <w:rPr>
          <w:rFonts w:ascii="Helvetica" w:hAnsi="Helvetica"/>
        </w:rPr>
        <w:t>(Additions</w:t>
      </w:r>
      <w:r w:rsidR="006C1C5C" w:rsidRPr="00B12F2E">
        <w:rPr>
          <w:rFonts w:ascii="Helvetica" w:hAnsi="Helvetica"/>
        </w:rPr>
        <w:t xml:space="preserve"> March 2019 by SS)</w:t>
      </w:r>
      <w:r w:rsidR="005E350A" w:rsidRPr="00B12F2E">
        <w:rPr>
          <w:rFonts w:ascii="Helvetica" w:hAnsi="Helvetica"/>
        </w:rPr>
        <w:t xml:space="preserve"> </w:t>
      </w:r>
    </w:p>
    <w:p w14:paraId="26323909" w14:textId="1228C5CE" w:rsidR="006C1C5C" w:rsidRPr="00B12F2E" w:rsidRDefault="005E350A" w:rsidP="00B12F2E">
      <w:pPr>
        <w:jc w:val="center"/>
        <w:rPr>
          <w:rFonts w:ascii="Helvetica" w:hAnsi="Helvetica"/>
        </w:rPr>
      </w:pPr>
      <w:r w:rsidRPr="00B12F2E">
        <w:rPr>
          <w:rFonts w:ascii="Helvetica" w:hAnsi="Helvetica"/>
          <w:highlight w:val="yellow"/>
        </w:rPr>
        <w:t>DUE MARCH 18 to Discussant!</w:t>
      </w:r>
    </w:p>
    <w:p w14:paraId="5D714474" w14:textId="77777777" w:rsidR="000B5B79" w:rsidRDefault="000B5B79" w:rsidP="00B12F2E">
      <w:pPr>
        <w:jc w:val="center"/>
      </w:pPr>
    </w:p>
    <w:p w14:paraId="543FEFA1" w14:textId="09D3675A" w:rsidR="006C1C5C" w:rsidRPr="00B12F2E" w:rsidRDefault="00B12F2E" w:rsidP="00B12F2E">
      <w:pPr>
        <w:pStyle w:val="p1"/>
        <w:spacing w:line="480" w:lineRule="auto"/>
        <w:rPr>
          <w:rFonts w:ascii="Helvetica" w:hAnsi="Helvetica"/>
          <w:sz w:val="24"/>
          <w:szCs w:val="24"/>
        </w:rPr>
      </w:pPr>
      <w:r>
        <w:rPr>
          <w:rFonts w:ascii="Helvetica" w:hAnsi="Helvetica"/>
          <w:sz w:val="24"/>
          <w:szCs w:val="24"/>
        </w:rPr>
        <w:tab/>
      </w:r>
      <w:r w:rsidR="00D45EA3" w:rsidRPr="00B12F2E">
        <w:rPr>
          <w:rFonts w:ascii="Helvetica" w:hAnsi="Helvetica"/>
          <w:sz w:val="24"/>
          <w:szCs w:val="24"/>
        </w:rPr>
        <w:t xml:space="preserve">In the last </w:t>
      </w:r>
      <w:commentRangeStart w:id="0"/>
      <w:r w:rsidR="00D45EA3" w:rsidRPr="00B12F2E">
        <w:rPr>
          <w:rFonts w:ascii="Helvetica" w:hAnsi="Helvetica"/>
          <w:sz w:val="24"/>
          <w:szCs w:val="24"/>
        </w:rPr>
        <w:t>decade</w:t>
      </w:r>
      <w:commentRangeEnd w:id="0"/>
      <w:r w:rsidR="00B5637A">
        <w:rPr>
          <w:rStyle w:val="CommentReference"/>
          <w:rFonts w:asciiTheme="minorHAnsi" w:hAnsiTheme="minorHAnsi" w:cstheme="minorBidi"/>
        </w:rPr>
        <w:commentReference w:id="0"/>
      </w:r>
      <w:r w:rsidR="00D45EA3" w:rsidRPr="00B12F2E">
        <w:rPr>
          <w:rFonts w:ascii="Helvetica" w:hAnsi="Helvetica"/>
          <w:sz w:val="24"/>
          <w:szCs w:val="24"/>
        </w:rPr>
        <w:t xml:space="preserve">, the landscape of education has evolved through the passage of legislation </w:t>
      </w:r>
      <w:r w:rsidR="00BC37F6" w:rsidRPr="00B12F2E">
        <w:rPr>
          <w:rFonts w:ascii="Helvetica" w:hAnsi="Helvetica"/>
          <w:sz w:val="24"/>
          <w:szCs w:val="24"/>
        </w:rPr>
        <w:t xml:space="preserve">aimed at improving student outcomes through </w:t>
      </w:r>
      <w:r w:rsidR="00D45EA3" w:rsidRPr="00B12F2E">
        <w:rPr>
          <w:rFonts w:ascii="Helvetica" w:hAnsi="Helvetica"/>
          <w:sz w:val="24"/>
          <w:szCs w:val="24"/>
        </w:rPr>
        <w:t>standards driven accountability</w:t>
      </w:r>
      <w:r w:rsidR="009B4429" w:rsidRPr="00B12F2E">
        <w:rPr>
          <w:rFonts w:ascii="Helvetica" w:hAnsi="Helvetica"/>
          <w:sz w:val="24"/>
          <w:szCs w:val="24"/>
        </w:rPr>
        <w:t xml:space="preserve"> such as </w:t>
      </w:r>
      <w:r w:rsidR="00852384">
        <w:rPr>
          <w:rFonts w:ascii="Helvetica" w:hAnsi="Helvetica"/>
          <w:sz w:val="24"/>
          <w:szCs w:val="24"/>
        </w:rPr>
        <w:t xml:space="preserve">the </w:t>
      </w:r>
      <w:r w:rsidR="009B4429" w:rsidRPr="00852384">
        <w:rPr>
          <w:rFonts w:ascii="Helvetica" w:hAnsi="Helvetica"/>
          <w:i/>
          <w:sz w:val="24"/>
          <w:szCs w:val="24"/>
        </w:rPr>
        <w:t>No Child Left Behind</w:t>
      </w:r>
      <w:r w:rsidR="00852384">
        <w:rPr>
          <w:rFonts w:ascii="Helvetica" w:hAnsi="Helvetica"/>
          <w:sz w:val="24"/>
          <w:szCs w:val="24"/>
        </w:rPr>
        <w:t xml:space="preserve"> </w:t>
      </w:r>
      <w:r w:rsidR="00852384">
        <w:rPr>
          <w:rFonts w:ascii="Helvetica" w:hAnsi="Helvetica"/>
          <w:i/>
          <w:sz w:val="24"/>
          <w:szCs w:val="24"/>
        </w:rPr>
        <w:t xml:space="preserve">Act </w:t>
      </w:r>
      <w:r w:rsidR="00852384">
        <w:rPr>
          <w:rFonts w:ascii="Helvetica" w:hAnsi="Helvetica"/>
          <w:sz w:val="24"/>
          <w:szCs w:val="24"/>
        </w:rPr>
        <w:t>(</w:t>
      </w:r>
      <w:commentRangeStart w:id="1"/>
      <w:r w:rsidR="00852384">
        <w:rPr>
          <w:rFonts w:ascii="Helvetica" w:hAnsi="Helvetica"/>
          <w:sz w:val="24"/>
          <w:szCs w:val="24"/>
        </w:rPr>
        <w:t>NCLB, 2002</w:t>
      </w:r>
      <w:commentRangeEnd w:id="1"/>
      <w:r w:rsidR="00EB1281">
        <w:rPr>
          <w:rStyle w:val="CommentReference"/>
          <w:rFonts w:asciiTheme="minorHAnsi" w:hAnsiTheme="minorHAnsi" w:cstheme="minorBidi"/>
        </w:rPr>
        <w:commentReference w:id="1"/>
      </w:r>
      <w:r w:rsidR="00852384">
        <w:rPr>
          <w:rFonts w:ascii="Helvetica" w:hAnsi="Helvetica"/>
          <w:sz w:val="24"/>
          <w:szCs w:val="24"/>
        </w:rPr>
        <w:t>)</w:t>
      </w:r>
      <w:r w:rsidR="009B4429" w:rsidRPr="00B12F2E">
        <w:rPr>
          <w:rFonts w:ascii="Helvetica" w:hAnsi="Helvetica"/>
          <w:sz w:val="24"/>
          <w:szCs w:val="24"/>
        </w:rPr>
        <w:t xml:space="preserve"> and current day Every Student Succeeds Act</w:t>
      </w:r>
      <w:r w:rsidR="007071BF" w:rsidRPr="00B12F2E">
        <w:rPr>
          <w:rFonts w:ascii="Helvetica" w:hAnsi="Helvetica"/>
          <w:sz w:val="24"/>
          <w:szCs w:val="24"/>
        </w:rPr>
        <w:t xml:space="preserve"> </w:t>
      </w:r>
      <w:commentRangeStart w:id="2"/>
      <w:r w:rsidR="007071BF" w:rsidRPr="00B12F2E">
        <w:rPr>
          <w:rFonts w:ascii="Helvetica" w:hAnsi="Helvetica"/>
          <w:sz w:val="24"/>
          <w:szCs w:val="24"/>
        </w:rPr>
        <w:t>[@beckerbuckendahl</w:t>
      </w:r>
      <w:r w:rsidR="009B4429" w:rsidRPr="00B12F2E">
        <w:rPr>
          <w:rFonts w:ascii="Helvetica" w:hAnsi="Helvetica"/>
          <w:sz w:val="24"/>
          <w:szCs w:val="24"/>
        </w:rPr>
        <w:t>2013</w:t>
      </w:r>
      <w:commentRangeEnd w:id="2"/>
      <w:r w:rsidR="00EB1281">
        <w:rPr>
          <w:rStyle w:val="CommentReference"/>
          <w:rFonts w:asciiTheme="minorHAnsi" w:hAnsiTheme="minorHAnsi" w:cstheme="minorBidi"/>
        </w:rPr>
        <w:commentReference w:id="2"/>
      </w:r>
      <w:r w:rsidR="007071BF" w:rsidRPr="00B12F2E">
        <w:rPr>
          <w:rFonts w:ascii="Helvetica" w:hAnsi="Helvetica"/>
          <w:sz w:val="24"/>
          <w:szCs w:val="24"/>
        </w:rPr>
        <w:t>]</w:t>
      </w:r>
      <w:r w:rsidR="00BC37F6" w:rsidRPr="00B12F2E">
        <w:rPr>
          <w:rFonts w:ascii="Helvetica" w:hAnsi="Helvetica"/>
          <w:sz w:val="24"/>
          <w:szCs w:val="24"/>
        </w:rPr>
        <w:t>. This has led to a vast</w:t>
      </w:r>
      <w:r w:rsidR="00D45EA3" w:rsidRPr="00B12F2E">
        <w:rPr>
          <w:rFonts w:ascii="Helvetica" w:hAnsi="Helvetica"/>
          <w:sz w:val="24"/>
          <w:szCs w:val="24"/>
        </w:rPr>
        <w:t xml:space="preserve"> increase in standardized educational assessment</w:t>
      </w:r>
      <w:r w:rsidR="00BC37F6" w:rsidRPr="00B12F2E">
        <w:rPr>
          <w:rFonts w:ascii="Helvetica" w:hAnsi="Helvetica"/>
          <w:sz w:val="24"/>
          <w:szCs w:val="24"/>
        </w:rPr>
        <w:t xml:space="preserve"> use</w:t>
      </w:r>
      <w:r w:rsidR="00216418" w:rsidRPr="00B12F2E">
        <w:rPr>
          <w:rFonts w:ascii="Helvetica" w:hAnsi="Helvetica"/>
          <w:sz w:val="24"/>
          <w:szCs w:val="24"/>
        </w:rPr>
        <w:t>.</w:t>
      </w:r>
      <w:r w:rsidR="00D45EA3" w:rsidRPr="00B12F2E">
        <w:rPr>
          <w:rFonts w:ascii="Helvetica" w:hAnsi="Helvetica"/>
          <w:sz w:val="24"/>
          <w:szCs w:val="24"/>
        </w:rPr>
        <w:t xml:space="preserve"> </w:t>
      </w:r>
      <w:r w:rsidR="00BC37F6" w:rsidRPr="00B12F2E">
        <w:rPr>
          <w:rFonts w:ascii="Helvetica" w:hAnsi="Helvetica"/>
          <w:sz w:val="24"/>
          <w:szCs w:val="24"/>
        </w:rPr>
        <w:t>As part of this movement an</w:t>
      </w:r>
      <w:r w:rsidR="00BD0C69" w:rsidRPr="00B12F2E">
        <w:rPr>
          <w:rFonts w:ascii="Helvetica" w:hAnsi="Helvetica"/>
          <w:sz w:val="24"/>
          <w:szCs w:val="24"/>
        </w:rPr>
        <w:t xml:space="preserve"> intensive focus on alignment has </w:t>
      </w:r>
      <w:r w:rsidR="00BC37F6" w:rsidRPr="00B12F2E">
        <w:rPr>
          <w:rFonts w:ascii="Helvetica" w:hAnsi="Helvetica"/>
          <w:sz w:val="24"/>
          <w:szCs w:val="24"/>
        </w:rPr>
        <w:t xml:space="preserve">also </w:t>
      </w:r>
      <w:r w:rsidR="00BD0C69" w:rsidRPr="00B12F2E">
        <w:rPr>
          <w:rFonts w:ascii="Helvetica" w:hAnsi="Helvetica"/>
          <w:sz w:val="24"/>
          <w:szCs w:val="24"/>
        </w:rPr>
        <w:t xml:space="preserve">emerged due to the </w:t>
      </w:r>
      <w:r w:rsidR="00BC37F6" w:rsidRPr="00B12F2E">
        <w:rPr>
          <w:rFonts w:ascii="Helvetica" w:hAnsi="Helvetica"/>
          <w:sz w:val="24"/>
          <w:szCs w:val="24"/>
        </w:rPr>
        <w:t>need for congruence</w:t>
      </w:r>
      <w:r w:rsidR="00D45EA3" w:rsidRPr="00B12F2E">
        <w:rPr>
          <w:rFonts w:ascii="Helvetica" w:hAnsi="Helvetica"/>
          <w:sz w:val="24"/>
          <w:szCs w:val="24"/>
        </w:rPr>
        <w:t xml:space="preserve"> between assessment, standards, </w:t>
      </w:r>
      <w:r w:rsidR="009B4429" w:rsidRPr="00B12F2E">
        <w:rPr>
          <w:rFonts w:ascii="Helvetica" w:hAnsi="Helvetica"/>
          <w:sz w:val="24"/>
          <w:szCs w:val="24"/>
        </w:rPr>
        <w:t>c</w:t>
      </w:r>
      <w:r w:rsidR="00D45EA3" w:rsidRPr="00B12F2E">
        <w:rPr>
          <w:rFonts w:ascii="Helvetica" w:hAnsi="Helvetica"/>
          <w:sz w:val="24"/>
          <w:szCs w:val="24"/>
        </w:rPr>
        <w:t>urricula</w:t>
      </w:r>
      <w:r w:rsidR="009B4429" w:rsidRPr="00B12F2E">
        <w:rPr>
          <w:rFonts w:ascii="Helvetica" w:hAnsi="Helvetica"/>
          <w:sz w:val="24"/>
          <w:szCs w:val="24"/>
        </w:rPr>
        <w:t>, and instruction</w:t>
      </w:r>
      <w:r w:rsidR="00BC37F6" w:rsidRPr="00B12F2E">
        <w:rPr>
          <w:rFonts w:ascii="Helvetica" w:hAnsi="Helvetica"/>
          <w:sz w:val="24"/>
          <w:szCs w:val="24"/>
        </w:rPr>
        <w:t xml:space="preserve"> in order to impact student outcomes</w:t>
      </w:r>
      <w:r w:rsidR="00BD0C69" w:rsidRPr="00B12F2E">
        <w:rPr>
          <w:rFonts w:ascii="Helvetica" w:hAnsi="Helvetica"/>
          <w:sz w:val="24"/>
          <w:szCs w:val="24"/>
        </w:rPr>
        <w:t xml:space="preserve"> </w:t>
      </w:r>
      <w:r w:rsidR="00BC37F6" w:rsidRPr="00B12F2E">
        <w:rPr>
          <w:rFonts w:ascii="Helvetica" w:hAnsi="Helvetica"/>
          <w:sz w:val="24"/>
          <w:szCs w:val="24"/>
        </w:rPr>
        <w:t>(e.g. Porter, 2002</w:t>
      </w:r>
      <w:r w:rsidR="00BD0C69" w:rsidRPr="00B12F2E">
        <w:rPr>
          <w:rFonts w:ascii="Helvetica" w:hAnsi="Helvetica"/>
          <w:sz w:val="24"/>
          <w:szCs w:val="24"/>
        </w:rPr>
        <w:t>)</w:t>
      </w:r>
      <w:r w:rsidR="00D45EA3" w:rsidRPr="00B12F2E">
        <w:rPr>
          <w:rFonts w:ascii="Helvetica" w:hAnsi="Helvetica"/>
          <w:sz w:val="24"/>
          <w:szCs w:val="24"/>
        </w:rPr>
        <w:t xml:space="preserve">. </w:t>
      </w:r>
      <w:r w:rsidR="00432E4E" w:rsidRPr="00B12F2E">
        <w:rPr>
          <w:rFonts w:ascii="Helvetica" w:hAnsi="Helvetica"/>
          <w:sz w:val="24"/>
          <w:szCs w:val="24"/>
        </w:rPr>
        <w:t>Specifically, t</w:t>
      </w:r>
      <w:r w:rsidR="00D45EA3" w:rsidRPr="00B12F2E">
        <w:rPr>
          <w:rFonts w:ascii="Helvetica" w:hAnsi="Helvetica"/>
          <w:sz w:val="24"/>
          <w:szCs w:val="24"/>
        </w:rPr>
        <w:t xml:space="preserve">he goal </w:t>
      </w:r>
      <w:del w:id="3" w:author="Daniel Anderson" w:date="2019-03-12T10:40:00Z">
        <w:r w:rsidR="00D45EA3" w:rsidRPr="00B12F2E" w:rsidDel="00B5637A">
          <w:rPr>
            <w:rFonts w:ascii="Helvetica" w:hAnsi="Helvetica"/>
            <w:sz w:val="24"/>
            <w:szCs w:val="24"/>
          </w:rPr>
          <w:delText>“</w:delText>
        </w:r>
      </w:del>
      <w:r w:rsidR="00D45EA3" w:rsidRPr="00B12F2E">
        <w:rPr>
          <w:rFonts w:ascii="Helvetica" w:hAnsi="Helvetica"/>
          <w:sz w:val="24"/>
          <w:szCs w:val="24"/>
        </w:rPr>
        <w:t xml:space="preserve">of alignment is to </w:t>
      </w:r>
      <w:ins w:id="4" w:author="Daniel Anderson" w:date="2019-03-12T10:40:00Z">
        <w:r w:rsidR="00B5637A">
          <w:rPr>
            <w:rFonts w:ascii="Helvetica" w:hAnsi="Helvetica"/>
            <w:sz w:val="24"/>
            <w:szCs w:val="24"/>
          </w:rPr>
          <w:t>“</w:t>
        </w:r>
      </w:ins>
      <w:commentRangeStart w:id="5"/>
      <w:r w:rsidR="00D45EA3" w:rsidRPr="00B12F2E">
        <w:rPr>
          <w:rFonts w:ascii="Helvetica" w:hAnsi="Helvetica"/>
          <w:sz w:val="24"/>
          <w:szCs w:val="24"/>
        </w:rPr>
        <w:t>create a coherent educational system that conveys a clear and unified messa</w:t>
      </w:r>
      <w:r w:rsidR="00982D2B" w:rsidRPr="00B12F2E">
        <w:rPr>
          <w:rFonts w:ascii="Helvetica" w:hAnsi="Helvetica"/>
          <w:sz w:val="24"/>
          <w:szCs w:val="24"/>
        </w:rPr>
        <w:t>ge about expectations and goals</w:t>
      </w:r>
      <w:commentRangeEnd w:id="5"/>
      <w:r w:rsidR="00B5637A">
        <w:rPr>
          <w:rStyle w:val="CommentReference"/>
          <w:rFonts w:asciiTheme="minorHAnsi" w:hAnsiTheme="minorHAnsi" w:cstheme="minorBidi"/>
        </w:rPr>
        <w:commentReference w:id="5"/>
      </w:r>
      <w:r w:rsidR="007071BF" w:rsidRPr="00B12F2E">
        <w:rPr>
          <w:rFonts w:ascii="Helvetica" w:hAnsi="Helvetica"/>
          <w:sz w:val="24"/>
          <w:szCs w:val="24"/>
        </w:rPr>
        <w:t>” [@vockleylang</w:t>
      </w:r>
      <w:r w:rsidR="00696A0C" w:rsidRPr="00B12F2E">
        <w:rPr>
          <w:rFonts w:ascii="Helvetica" w:hAnsi="Helvetica"/>
          <w:sz w:val="24"/>
          <w:szCs w:val="24"/>
        </w:rPr>
        <w:t>2009</w:t>
      </w:r>
      <w:r w:rsidR="007071BF" w:rsidRPr="00B12F2E">
        <w:rPr>
          <w:rFonts w:ascii="Helvetica" w:hAnsi="Helvetica"/>
          <w:sz w:val="24"/>
          <w:szCs w:val="24"/>
        </w:rPr>
        <w:t>, p.8].</w:t>
      </w:r>
      <w:r w:rsidR="00D45EA3" w:rsidRPr="00B12F2E">
        <w:rPr>
          <w:rFonts w:ascii="Helvetica" w:hAnsi="Helvetica"/>
          <w:sz w:val="24"/>
          <w:szCs w:val="24"/>
        </w:rPr>
        <w:t xml:space="preserve"> </w:t>
      </w:r>
    </w:p>
    <w:p w14:paraId="7B7DD9F8" w14:textId="64C25C63" w:rsidR="002755AC" w:rsidRPr="00B12F2E" w:rsidRDefault="00B12F2E" w:rsidP="00B12F2E">
      <w:pPr>
        <w:spacing w:line="480" w:lineRule="auto"/>
        <w:rPr>
          <w:rFonts w:ascii="Helvetica" w:eastAsia="Times New Roman" w:hAnsi="Helvetica" w:cs="Times New Roman"/>
          <w:color w:val="000000" w:themeColor="text1"/>
        </w:rPr>
      </w:pPr>
      <w:r>
        <w:rPr>
          <w:rFonts w:ascii="Helvetica" w:hAnsi="Helvetica"/>
        </w:rPr>
        <w:tab/>
      </w:r>
      <w:r w:rsidR="006C1C5C" w:rsidRPr="00B12F2E">
        <w:rPr>
          <w:rFonts w:ascii="Helvetica" w:hAnsi="Helvetica"/>
        </w:rPr>
        <w:t xml:space="preserve">Content-related validity </w:t>
      </w:r>
      <w:r w:rsidR="0050772B" w:rsidRPr="00B12F2E">
        <w:rPr>
          <w:rFonts w:ascii="Helvetica" w:hAnsi="Helvetica"/>
        </w:rPr>
        <w:t>is a critical component of the</w:t>
      </w:r>
      <w:r w:rsidR="006C1C5C" w:rsidRPr="00B12F2E">
        <w:rPr>
          <w:rFonts w:ascii="Helvetica" w:hAnsi="Helvetica"/>
        </w:rPr>
        <w:t xml:space="preserve"> "overall</w:t>
      </w:r>
      <w:r w:rsidR="00627A36" w:rsidRPr="00B12F2E">
        <w:rPr>
          <w:rFonts w:ascii="Helvetica" w:hAnsi="Helvetica"/>
        </w:rPr>
        <w:t xml:space="preserve"> </w:t>
      </w:r>
      <w:r w:rsidR="006C1C5C" w:rsidRPr="00B12F2E">
        <w:rPr>
          <w:rFonts w:ascii="Helvetica" w:hAnsi="Helvetica"/>
        </w:rPr>
        <w:t>evaluative judgment" [@messick95, p. 741] of the validity of test scores for a</w:t>
      </w:r>
      <w:r w:rsidR="00627A36" w:rsidRPr="00B12F2E">
        <w:rPr>
          <w:rFonts w:ascii="Helvetica" w:hAnsi="Helvetica"/>
        </w:rPr>
        <w:t xml:space="preserve"> </w:t>
      </w:r>
      <w:r w:rsidR="006C1C5C" w:rsidRPr="00B12F2E">
        <w:rPr>
          <w:rFonts w:ascii="Helvetica" w:hAnsi="Helvetica"/>
        </w:rPr>
        <w:t>given use</w:t>
      </w:r>
      <w:r w:rsidR="00627A36" w:rsidRPr="00B12F2E">
        <w:rPr>
          <w:rFonts w:ascii="Helvetica" w:hAnsi="Helvetica"/>
        </w:rPr>
        <w:t xml:space="preserve"> and is</w:t>
      </w:r>
      <w:r w:rsidR="007F4694" w:rsidRPr="00B12F2E">
        <w:rPr>
          <w:rFonts w:ascii="Helvetica" w:hAnsi="Helvetica"/>
        </w:rPr>
        <w:t xml:space="preserve"> </w:t>
      </w:r>
      <w:r w:rsidR="006C1C5C" w:rsidRPr="00B12F2E">
        <w:rPr>
          <w:rFonts w:ascii="Helvetica" w:hAnsi="Helvetica"/>
        </w:rPr>
        <w:t>one of the five major sources of validity evidence</w:t>
      </w:r>
      <w:r w:rsidR="00627A36" w:rsidRPr="00B12F2E">
        <w:rPr>
          <w:rFonts w:ascii="Helvetica" w:hAnsi="Helvetica"/>
        </w:rPr>
        <w:t xml:space="preserve"> outlined by the *Standards for </w:t>
      </w:r>
      <w:r w:rsidR="006C1C5C" w:rsidRPr="00B12F2E">
        <w:rPr>
          <w:rFonts w:ascii="Helvetica" w:hAnsi="Helvetica"/>
        </w:rPr>
        <w:t>Educational and Psychological Testing* [@standards14]. Empirical evaluations of content</w:t>
      </w:r>
      <w:r w:rsidR="00627A36" w:rsidRPr="00B12F2E">
        <w:rPr>
          <w:rFonts w:ascii="Helvetica" w:hAnsi="Helvetica"/>
        </w:rPr>
        <w:t xml:space="preserve"> </w:t>
      </w:r>
      <w:r w:rsidR="00A24FA4" w:rsidRPr="00B12F2E">
        <w:rPr>
          <w:rFonts w:ascii="Helvetica" w:hAnsi="Helvetica"/>
        </w:rPr>
        <w:t>related</w:t>
      </w:r>
      <w:r w:rsidR="006C1C5C" w:rsidRPr="00B12F2E">
        <w:rPr>
          <w:rFonts w:ascii="Helvetica" w:hAnsi="Helvetica"/>
        </w:rPr>
        <w:t xml:space="preserve"> validity evidence generally</w:t>
      </w:r>
      <w:r w:rsidR="00627A36" w:rsidRPr="00B12F2E">
        <w:rPr>
          <w:rFonts w:ascii="Helvetica" w:hAnsi="Helvetica"/>
        </w:rPr>
        <w:t xml:space="preserve"> </w:t>
      </w:r>
      <w:r w:rsidR="006C1C5C" w:rsidRPr="00B12F2E">
        <w:rPr>
          <w:rFonts w:ascii="Helvetica" w:hAnsi="Helvetica"/>
        </w:rPr>
        <w:t>come in the form of alignment studies, with panels</w:t>
      </w:r>
      <w:r w:rsidR="00627A36" w:rsidRPr="00B12F2E">
        <w:rPr>
          <w:rFonts w:ascii="Helvetica" w:hAnsi="Helvetica"/>
        </w:rPr>
        <w:t xml:space="preserve"> </w:t>
      </w:r>
      <w:r w:rsidR="006C1C5C" w:rsidRPr="00B12F2E">
        <w:rPr>
          <w:rFonts w:ascii="Helvetica" w:hAnsi="Helvetica"/>
        </w:rPr>
        <w:t>of experts judging the alignment between the content represented in the</w:t>
      </w:r>
      <w:r w:rsidR="00627A36" w:rsidRPr="00B12F2E">
        <w:rPr>
          <w:rFonts w:ascii="Helvetica" w:hAnsi="Helvetica"/>
        </w:rPr>
        <w:t xml:space="preserve"> </w:t>
      </w:r>
      <w:r w:rsidR="006C1C5C" w:rsidRPr="00B12F2E">
        <w:rPr>
          <w:rFonts w:ascii="Helvetica" w:hAnsi="Helvetica"/>
        </w:rPr>
        <w:t xml:space="preserve">standards and the content represented in the </w:t>
      </w:r>
      <w:r w:rsidR="006C1C5C" w:rsidRPr="00B12F2E">
        <w:rPr>
          <w:rFonts w:ascii="Helvetica" w:hAnsi="Helvetica"/>
          <w:color w:val="000000" w:themeColor="text1"/>
        </w:rPr>
        <w:t>test items [@sireci07; @webb97].</w:t>
      </w:r>
      <w:r w:rsidR="00A24FA4" w:rsidRPr="00B12F2E">
        <w:rPr>
          <w:rFonts w:ascii="Helvetica" w:hAnsi="Helvetica"/>
          <w:color w:val="000000" w:themeColor="text1"/>
        </w:rPr>
        <w:t xml:space="preserve"> This proces</w:t>
      </w:r>
      <w:r w:rsidR="00627A36" w:rsidRPr="00B12F2E">
        <w:rPr>
          <w:rFonts w:ascii="Helvetica" w:hAnsi="Helvetica"/>
          <w:color w:val="000000" w:themeColor="text1"/>
        </w:rPr>
        <w:t xml:space="preserve">s can be time </w:t>
      </w:r>
      <w:r w:rsidR="00A24FA4" w:rsidRPr="00B12F2E">
        <w:rPr>
          <w:rFonts w:ascii="Helvetica" w:hAnsi="Helvetica"/>
          <w:color w:val="000000" w:themeColor="text1"/>
        </w:rPr>
        <w:t xml:space="preserve">consuming and cost intensive </w:t>
      </w:r>
      <w:r w:rsidR="00291125" w:rsidRPr="00B12F2E">
        <w:rPr>
          <w:rFonts w:ascii="Helvetica" w:eastAsia="Times New Roman" w:hAnsi="Helvetica" w:cs="Times New Roman"/>
          <w:color w:val="000000" w:themeColor="text1"/>
        </w:rPr>
        <w:t>[@a</w:t>
      </w:r>
      <w:r w:rsidR="00636AC1" w:rsidRPr="00B12F2E">
        <w:rPr>
          <w:rFonts w:ascii="Helvetica" w:eastAsia="Times New Roman" w:hAnsi="Helvetica" w:cs="Times New Roman"/>
          <w:color w:val="000000" w:themeColor="text1"/>
        </w:rPr>
        <w:t>nderson</w:t>
      </w:r>
      <w:r w:rsidR="00291125" w:rsidRPr="00B12F2E">
        <w:rPr>
          <w:rFonts w:ascii="Helvetica" w:eastAsia="Times New Roman" w:hAnsi="Helvetica" w:cs="Times New Roman"/>
          <w:color w:val="000000" w:themeColor="text1"/>
        </w:rPr>
        <w:t>15]</w:t>
      </w:r>
      <w:ins w:id="6" w:author="Daniel Anderson" w:date="2019-03-12T10:41:00Z">
        <w:r w:rsidR="00B5637A">
          <w:rPr>
            <w:rFonts w:ascii="Helvetica" w:hAnsi="Helvetica"/>
            <w:color w:val="000000" w:themeColor="text1"/>
          </w:rPr>
          <w:t>.</w:t>
        </w:r>
      </w:ins>
      <w:del w:id="7" w:author="Daniel Anderson" w:date="2019-03-12T10:41:00Z">
        <w:r w:rsidR="00AD314E" w:rsidRPr="00B12F2E" w:rsidDel="00B5637A">
          <w:rPr>
            <w:rFonts w:ascii="Helvetica" w:hAnsi="Helvetica"/>
            <w:color w:val="000000" w:themeColor="text1"/>
          </w:rPr>
          <w:delText>,</w:delText>
        </w:r>
      </w:del>
      <w:r w:rsidR="00A24FA4" w:rsidRPr="00B12F2E">
        <w:rPr>
          <w:rFonts w:ascii="Helvetica" w:hAnsi="Helvetica"/>
          <w:color w:val="000000" w:themeColor="text1"/>
        </w:rPr>
        <w:t xml:space="preserve"> </w:t>
      </w:r>
      <w:del w:id="8" w:author="Daniel Anderson" w:date="2019-03-12T10:41:00Z">
        <w:r w:rsidR="00AD314E" w:rsidRPr="00B12F2E" w:rsidDel="00B5637A">
          <w:rPr>
            <w:rFonts w:ascii="Helvetica" w:eastAsia="Times New Roman" w:hAnsi="Helvetica" w:cs="Times New Roman"/>
            <w:color w:val="000000" w:themeColor="text1"/>
          </w:rPr>
          <w:delText>t</w:delText>
        </w:r>
        <w:r w:rsidR="000B1F24" w:rsidRPr="00B12F2E" w:rsidDel="00B5637A">
          <w:rPr>
            <w:rFonts w:ascii="Helvetica" w:eastAsia="Times New Roman" w:hAnsi="Helvetica" w:cs="Times New Roman"/>
            <w:color w:val="000000" w:themeColor="text1"/>
          </w:rPr>
          <w:delText>herefore, t</w:delText>
        </w:r>
      </w:del>
      <w:ins w:id="9" w:author="Daniel Anderson" w:date="2019-03-12T10:41:00Z">
        <w:r w:rsidR="00B5637A">
          <w:rPr>
            <w:rFonts w:ascii="Helvetica" w:eastAsia="Times New Roman" w:hAnsi="Helvetica" w:cs="Times New Roman"/>
            <w:color w:val="000000" w:themeColor="text1"/>
          </w:rPr>
          <w:t>T</w:t>
        </w:r>
      </w:ins>
      <w:r w:rsidR="00C95C4D" w:rsidRPr="00B12F2E">
        <w:rPr>
          <w:rFonts w:ascii="Helvetica" w:eastAsia="Times New Roman" w:hAnsi="Helvetica" w:cs="Times New Roman"/>
          <w:color w:val="000000" w:themeColor="text1"/>
        </w:rPr>
        <w:t xml:space="preserve">his </w:t>
      </w:r>
      <w:r w:rsidR="00E975AB" w:rsidRPr="00B12F2E">
        <w:rPr>
          <w:rFonts w:ascii="Helvetica" w:eastAsia="Times New Roman" w:hAnsi="Helvetica" w:cs="Times New Roman"/>
          <w:color w:val="000000" w:themeColor="text1"/>
        </w:rPr>
        <w:t xml:space="preserve">paper </w:t>
      </w:r>
      <w:del w:id="10" w:author="Daniel Anderson" w:date="2019-03-12T10:41:00Z">
        <w:r w:rsidR="00E975AB" w:rsidRPr="00B12F2E" w:rsidDel="00B5637A">
          <w:rPr>
            <w:rFonts w:ascii="Helvetica" w:eastAsia="Times New Roman" w:hAnsi="Helvetica" w:cs="Times New Roman"/>
            <w:color w:val="000000" w:themeColor="text1"/>
          </w:rPr>
          <w:delText xml:space="preserve">aims to </w:delText>
        </w:r>
      </w:del>
      <w:r w:rsidR="00E975AB" w:rsidRPr="00B12F2E">
        <w:rPr>
          <w:rFonts w:ascii="Helvetica" w:eastAsia="Times New Roman" w:hAnsi="Helvetica" w:cs="Times New Roman"/>
          <w:color w:val="000000" w:themeColor="text1"/>
        </w:rPr>
        <w:t>add</w:t>
      </w:r>
      <w:ins w:id="11" w:author="Daniel Anderson" w:date="2019-03-12T10:42:00Z">
        <w:r w:rsidR="00B5637A">
          <w:rPr>
            <w:rFonts w:ascii="Helvetica" w:eastAsia="Times New Roman" w:hAnsi="Helvetica" w:cs="Times New Roman"/>
            <w:color w:val="000000" w:themeColor="text1"/>
          </w:rPr>
          <w:t>s</w:t>
        </w:r>
      </w:ins>
      <w:r w:rsidR="00E975AB" w:rsidRPr="00B12F2E">
        <w:rPr>
          <w:rFonts w:ascii="Helvetica" w:eastAsia="Times New Roman" w:hAnsi="Helvetica" w:cs="Times New Roman"/>
          <w:color w:val="000000" w:themeColor="text1"/>
        </w:rPr>
        <w:t xml:space="preserve"> to the literature on </w:t>
      </w:r>
      <w:ins w:id="12" w:author="Daniel Anderson" w:date="2019-03-12T10:42:00Z">
        <w:r w:rsidR="00B5637A" w:rsidRPr="00B12F2E">
          <w:rPr>
            <w:rFonts w:ascii="Helvetica" w:eastAsia="Times New Roman" w:hAnsi="Helvetica" w:cs="Times New Roman"/>
            <w:color w:val="000000" w:themeColor="text1"/>
          </w:rPr>
          <w:lastRenderedPageBreak/>
          <w:t>content-related validity</w:t>
        </w:r>
        <w:r w:rsidR="00B5637A" w:rsidRPr="00B12F2E">
          <w:rPr>
            <w:rFonts w:ascii="Helvetica" w:eastAsia="Times New Roman" w:hAnsi="Helvetica" w:cs="Times New Roman"/>
            <w:color w:val="000000" w:themeColor="text1"/>
          </w:rPr>
          <w:t xml:space="preserve"> </w:t>
        </w:r>
        <w:r w:rsidR="00B5637A">
          <w:rPr>
            <w:rFonts w:ascii="Helvetica" w:eastAsia="Times New Roman" w:hAnsi="Helvetica" w:cs="Times New Roman"/>
            <w:color w:val="000000" w:themeColor="text1"/>
          </w:rPr>
          <w:t xml:space="preserve">evidence with recent </w:t>
        </w:r>
      </w:ins>
      <w:r w:rsidR="00E975AB" w:rsidRPr="00B12F2E">
        <w:rPr>
          <w:rFonts w:ascii="Helvetica" w:eastAsia="Times New Roman" w:hAnsi="Helvetica" w:cs="Times New Roman"/>
          <w:color w:val="000000" w:themeColor="text1"/>
        </w:rPr>
        <w:t xml:space="preserve">methodological advancements </w:t>
      </w:r>
      <w:del w:id="13" w:author="Daniel Anderson" w:date="2019-03-12T10:42:00Z">
        <w:r w:rsidR="00E975AB" w:rsidRPr="00B12F2E" w:rsidDel="00B5637A">
          <w:rPr>
            <w:rFonts w:ascii="Helvetica" w:eastAsia="Times New Roman" w:hAnsi="Helvetica" w:cs="Times New Roman"/>
            <w:color w:val="000000" w:themeColor="text1"/>
          </w:rPr>
          <w:delText>in</w:delText>
        </w:r>
      </w:del>
      <w:ins w:id="14" w:author="Daniel Anderson" w:date="2019-03-12T10:42:00Z">
        <w:r w:rsidR="00B5637A">
          <w:rPr>
            <w:rFonts w:ascii="Helvetica" w:eastAsia="Times New Roman" w:hAnsi="Helvetica" w:cs="Times New Roman"/>
            <w:color w:val="000000" w:themeColor="text1"/>
          </w:rPr>
          <w:t xml:space="preserve">related to mining and analyzing textual data. Evidence of textual </w:t>
        </w:r>
      </w:ins>
      <w:ins w:id="15" w:author="Daniel Anderson" w:date="2019-03-12T10:43:00Z">
        <w:r w:rsidR="00B5637A">
          <w:rPr>
            <w:rFonts w:ascii="Helvetica" w:eastAsia="Times New Roman" w:hAnsi="Helvetica" w:cs="Times New Roman"/>
            <w:color w:val="000000" w:themeColor="text1"/>
          </w:rPr>
          <w:t>congruence between test items and content standard can then</w:t>
        </w:r>
      </w:ins>
      <w:del w:id="16" w:author="Daniel Anderson" w:date="2019-03-12T10:42:00Z">
        <w:r w:rsidR="00E975AB" w:rsidRPr="00B12F2E" w:rsidDel="00B5637A">
          <w:rPr>
            <w:rFonts w:ascii="Helvetica" w:eastAsia="Times New Roman" w:hAnsi="Helvetica" w:cs="Times New Roman"/>
            <w:color w:val="000000" w:themeColor="text1"/>
          </w:rPr>
          <w:delText xml:space="preserve"> content-related validity, not aiming to</w:delText>
        </w:r>
      </w:del>
      <w:del w:id="17" w:author="Daniel Anderson" w:date="2019-03-12T10:43:00Z">
        <w:r w:rsidR="00E975AB" w:rsidRPr="00B12F2E" w:rsidDel="00B5637A">
          <w:rPr>
            <w:rFonts w:ascii="Helvetica" w:eastAsia="Times New Roman" w:hAnsi="Helvetica" w:cs="Times New Roman"/>
            <w:color w:val="000000" w:themeColor="text1"/>
          </w:rPr>
          <w:delText xml:space="preserve"> replace but rather</w:delText>
        </w:r>
      </w:del>
      <w:r w:rsidR="00E975AB" w:rsidRPr="00B12F2E">
        <w:rPr>
          <w:rFonts w:ascii="Helvetica" w:eastAsia="Times New Roman" w:hAnsi="Helvetica" w:cs="Times New Roman"/>
          <w:color w:val="000000" w:themeColor="text1"/>
        </w:rPr>
        <w:t xml:space="preserve"> supplement</w:t>
      </w:r>
      <w:ins w:id="18" w:author="Daniel Anderson" w:date="2019-03-12T10:43:00Z">
        <w:r w:rsidR="00B5637A">
          <w:rPr>
            <w:rFonts w:ascii="Helvetica" w:eastAsia="Times New Roman" w:hAnsi="Helvetica" w:cs="Times New Roman"/>
            <w:color w:val="000000" w:themeColor="text1"/>
          </w:rPr>
          <w:t>, though not replace,</w:t>
        </w:r>
      </w:ins>
      <w:r w:rsidR="00E975AB" w:rsidRPr="00B12F2E">
        <w:rPr>
          <w:rFonts w:ascii="Helvetica" w:eastAsia="Times New Roman" w:hAnsi="Helvetica" w:cs="Times New Roman"/>
          <w:color w:val="000000" w:themeColor="text1"/>
        </w:rPr>
        <w:t xml:space="preserve"> information from alignment studies</w:t>
      </w:r>
      <w:r w:rsidR="00AD314E" w:rsidRPr="00B12F2E">
        <w:rPr>
          <w:rFonts w:ascii="Helvetica" w:eastAsia="Times New Roman" w:hAnsi="Helvetica" w:cs="Times New Roman"/>
          <w:color w:val="000000" w:themeColor="text1"/>
        </w:rPr>
        <w:t xml:space="preserve"> through efficient but effective means</w:t>
      </w:r>
      <w:r w:rsidR="00E975AB" w:rsidRPr="00B12F2E">
        <w:rPr>
          <w:rFonts w:ascii="Helvetica" w:eastAsia="Times New Roman" w:hAnsi="Helvetica" w:cs="Times New Roman"/>
          <w:color w:val="000000" w:themeColor="text1"/>
        </w:rPr>
        <w:t xml:space="preserve">. </w:t>
      </w:r>
      <w:ins w:id="19" w:author="Daniel Anderson" w:date="2019-03-12T10:44:00Z">
        <w:r w:rsidR="00B5637A">
          <w:rPr>
            <w:rFonts w:ascii="Helvetica" w:eastAsia="Times New Roman" w:hAnsi="Helvetica" w:cs="Times New Roman"/>
            <w:color w:val="000000" w:themeColor="text1"/>
          </w:rPr>
          <w:t xml:space="preserve">Specifically, </w:t>
        </w:r>
      </w:ins>
      <w:del w:id="20" w:author="Daniel Anderson" w:date="2019-03-12T10:44:00Z">
        <w:r w:rsidR="000B1F24" w:rsidRPr="00B12F2E" w:rsidDel="00B5637A">
          <w:rPr>
            <w:rFonts w:ascii="Helvetica" w:eastAsia="Times New Roman" w:hAnsi="Helvetica" w:cs="Times New Roman"/>
            <w:color w:val="000000" w:themeColor="text1"/>
          </w:rPr>
          <w:delText xml:space="preserve">We </w:delText>
        </w:r>
      </w:del>
      <w:ins w:id="21" w:author="Daniel Anderson" w:date="2019-03-12T10:44:00Z">
        <w:r w:rsidR="00B5637A">
          <w:rPr>
            <w:rFonts w:ascii="Helvetica" w:eastAsia="Times New Roman" w:hAnsi="Helvetica" w:cs="Times New Roman"/>
            <w:color w:val="000000" w:themeColor="text1"/>
          </w:rPr>
          <w:t>w</w:t>
        </w:r>
        <w:r w:rsidR="00B5637A" w:rsidRPr="00B12F2E">
          <w:rPr>
            <w:rFonts w:ascii="Helvetica" w:eastAsia="Times New Roman" w:hAnsi="Helvetica" w:cs="Times New Roman"/>
            <w:color w:val="000000" w:themeColor="text1"/>
          </w:rPr>
          <w:t xml:space="preserve">e </w:t>
        </w:r>
      </w:ins>
      <w:r w:rsidR="000B1F24" w:rsidRPr="00B12F2E">
        <w:rPr>
          <w:rFonts w:ascii="Helvetica" w:eastAsia="Times New Roman" w:hAnsi="Helvetica" w:cs="Times New Roman"/>
          <w:color w:val="000000" w:themeColor="text1"/>
        </w:rPr>
        <w:t>propose using machine-learning based approaches, specifically topic modeling, to mine the educational standards for groups of words that co-occur frequently. These data-derived clusters can then be evaluated for substantive meaning, and the extent to which the text within individual test items corresponds with these clusters can be directly evaluated as an additional, alternative source of content-related validity evidence.</w:t>
      </w:r>
    </w:p>
    <w:p w14:paraId="1B90894F" w14:textId="77777777" w:rsidR="00B5637A" w:rsidRDefault="00B12F2E" w:rsidP="00B12F2E">
      <w:pPr>
        <w:spacing w:line="480" w:lineRule="auto"/>
        <w:rPr>
          <w:ins w:id="22" w:author="Daniel Anderson" w:date="2019-03-12T10:46:00Z"/>
          <w:rFonts w:ascii="Helvetica" w:hAnsi="Helvetica"/>
        </w:rPr>
      </w:pPr>
      <w:r>
        <w:rPr>
          <w:rFonts w:ascii="Helvetica" w:hAnsi="Helvetica"/>
        </w:rPr>
        <w:tab/>
      </w:r>
      <w:r w:rsidR="008632F1" w:rsidRPr="00B12F2E">
        <w:rPr>
          <w:rFonts w:ascii="Helvetica" w:hAnsi="Helvetica"/>
        </w:rPr>
        <w:t>Topic modeling is</w:t>
      </w:r>
      <w:r w:rsidR="00803A0D" w:rsidRPr="00B12F2E">
        <w:rPr>
          <w:rFonts w:ascii="Helvetica" w:hAnsi="Helvetica"/>
        </w:rPr>
        <w:t xml:space="preserve"> a statistical method for garnering meaningful insight from data </w:t>
      </w:r>
      <w:r w:rsidR="002D6CA2" w:rsidRPr="00B12F2E">
        <w:rPr>
          <w:rFonts w:ascii="Helvetica" w:hAnsi="Helvetica"/>
        </w:rPr>
        <w:t>[@morhbogdanov</w:t>
      </w:r>
      <w:r w:rsidR="00984040" w:rsidRPr="00B12F2E">
        <w:rPr>
          <w:rFonts w:ascii="Helvetica" w:hAnsi="Helvetica"/>
        </w:rPr>
        <w:t xml:space="preserve">2013]. </w:t>
      </w:r>
      <w:r w:rsidR="00E56B55" w:rsidRPr="00B12F2E">
        <w:rPr>
          <w:rFonts w:ascii="Helvetica" w:hAnsi="Helvetica"/>
        </w:rPr>
        <w:t>Specifically, it is a probabilistic method for identifying</w:t>
      </w:r>
      <w:r w:rsidR="00FF5C88" w:rsidRPr="00B12F2E">
        <w:rPr>
          <w:rFonts w:ascii="Helvetica" w:hAnsi="Helvetica"/>
        </w:rPr>
        <w:t xml:space="preserve"> latent topics </w:t>
      </w:r>
      <w:r w:rsidR="00A639C2" w:rsidRPr="00B12F2E">
        <w:rPr>
          <w:rFonts w:ascii="Helvetica" w:hAnsi="Helvetica"/>
        </w:rPr>
        <w:t xml:space="preserve">in </w:t>
      </w:r>
      <w:proofErr w:type="gramStart"/>
      <w:r w:rsidR="00A639C2" w:rsidRPr="00B12F2E">
        <w:rPr>
          <w:rFonts w:ascii="Helvetica" w:hAnsi="Helvetica"/>
        </w:rPr>
        <w:t>text based</w:t>
      </w:r>
      <w:proofErr w:type="gramEnd"/>
      <w:r w:rsidR="00A639C2" w:rsidRPr="00B12F2E">
        <w:rPr>
          <w:rFonts w:ascii="Helvetica" w:hAnsi="Helvetica"/>
        </w:rPr>
        <w:t xml:space="preserve"> documents.</w:t>
      </w:r>
      <w:r w:rsidR="009F2E45" w:rsidRPr="00B12F2E">
        <w:rPr>
          <w:rFonts w:ascii="Helvetica" w:hAnsi="Helvetica"/>
        </w:rPr>
        <w:t xml:space="preserve"> </w:t>
      </w:r>
      <w:del w:id="23" w:author="Daniel Anderson" w:date="2019-03-12T10:44:00Z">
        <w:r w:rsidR="00984040" w:rsidRPr="00B12F2E" w:rsidDel="00B5637A">
          <w:rPr>
            <w:rFonts w:ascii="Helvetica" w:hAnsi="Helvetica"/>
          </w:rPr>
          <w:delText>It</w:delText>
        </w:r>
        <w:r w:rsidR="003532C6" w:rsidRPr="00B12F2E" w:rsidDel="00B5637A">
          <w:rPr>
            <w:rFonts w:ascii="Helvetica" w:hAnsi="Helvetica"/>
          </w:rPr>
          <w:delText xml:space="preserve"> </w:delText>
        </w:r>
      </w:del>
      <w:ins w:id="24" w:author="Daniel Anderson" w:date="2019-03-12T10:44:00Z">
        <w:r w:rsidR="00B5637A">
          <w:rPr>
            <w:rFonts w:ascii="Helvetica" w:hAnsi="Helvetica"/>
          </w:rPr>
          <w:t>Its</w:t>
        </w:r>
        <w:r w:rsidR="00B5637A" w:rsidRPr="00B12F2E">
          <w:rPr>
            <w:rFonts w:ascii="Helvetica" w:hAnsi="Helvetica"/>
          </w:rPr>
          <w:t xml:space="preserve"> </w:t>
        </w:r>
      </w:ins>
      <w:del w:id="25" w:author="Daniel Anderson" w:date="2019-03-12T10:44:00Z">
        <w:r w:rsidR="003532C6" w:rsidRPr="00B12F2E" w:rsidDel="00B5637A">
          <w:rPr>
            <w:rFonts w:ascii="Helvetica" w:hAnsi="Helvetica"/>
          </w:rPr>
          <w:delText xml:space="preserve">has a </w:delText>
        </w:r>
      </w:del>
      <w:r w:rsidR="003532C6" w:rsidRPr="00B12F2E">
        <w:rPr>
          <w:rFonts w:ascii="Helvetica" w:hAnsi="Helvetica"/>
        </w:rPr>
        <w:t>history stem</w:t>
      </w:r>
      <w:ins w:id="26" w:author="Daniel Anderson" w:date="2019-03-12T10:45:00Z">
        <w:r w:rsidR="00B5637A">
          <w:rPr>
            <w:rFonts w:ascii="Helvetica" w:hAnsi="Helvetica"/>
          </w:rPr>
          <w:t>s</w:t>
        </w:r>
      </w:ins>
      <w:del w:id="27" w:author="Daniel Anderson" w:date="2019-03-12T10:45:00Z">
        <w:r w:rsidR="003532C6" w:rsidRPr="00B12F2E" w:rsidDel="00B5637A">
          <w:rPr>
            <w:rFonts w:ascii="Helvetica" w:hAnsi="Helvetica"/>
          </w:rPr>
          <w:delText>ming</w:delText>
        </w:r>
      </w:del>
      <w:r w:rsidR="003532C6" w:rsidRPr="00B12F2E">
        <w:rPr>
          <w:rFonts w:ascii="Helvetica" w:hAnsi="Helvetica"/>
        </w:rPr>
        <w:t xml:space="preserve"> from content analysis and </w:t>
      </w:r>
      <w:r w:rsidR="00F33AF8" w:rsidRPr="00B12F2E">
        <w:rPr>
          <w:rFonts w:ascii="Helvetica" w:hAnsi="Helvetica"/>
        </w:rPr>
        <w:t>latent semantic analysis</w:t>
      </w:r>
      <w:r w:rsidR="00A639C2" w:rsidRPr="00B12F2E">
        <w:rPr>
          <w:rFonts w:ascii="Helvetica" w:hAnsi="Helvetica"/>
        </w:rPr>
        <w:t xml:space="preserve"> but</w:t>
      </w:r>
      <w:ins w:id="28" w:author="Daniel Anderson" w:date="2019-03-12T10:45:00Z">
        <w:r w:rsidR="00B5637A">
          <w:rPr>
            <w:rFonts w:ascii="Helvetica" w:hAnsi="Helvetica"/>
          </w:rPr>
          <w:t>,</w:t>
        </w:r>
      </w:ins>
      <w:r w:rsidR="00A639C2" w:rsidRPr="00B12F2E">
        <w:rPr>
          <w:rFonts w:ascii="Helvetica" w:hAnsi="Helvetica"/>
        </w:rPr>
        <w:t xml:space="preserve"> </w:t>
      </w:r>
      <w:del w:id="29" w:author="Daniel Anderson" w:date="2019-03-12T10:45:00Z">
        <w:r w:rsidR="00A639C2" w:rsidRPr="00B12F2E" w:rsidDel="00B5637A">
          <w:rPr>
            <w:rFonts w:ascii="Helvetica" w:hAnsi="Helvetica"/>
          </w:rPr>
          <w:delText>instead of</w:delText>
        </w:r>
      </w:del>
      <w:ins w:id="30" w:author="Daniel Anderson" w:date="2019-03-12T10:45:00Z">
        <w:r w:rsidR="00B5637A">
          <w:rPr>
            <w:rFonts w:ascii="Helvetica" w:hAnsi="Helvetica"/>
          </w:rPr>
          <w:t>rather than</w:t>
        </w:r>
      </w:ins>
      <w:r w:rsidR="00A639C2" w:rsidRPr="00B12F2E">
        <w:rPr>
          <w:rFonts w:ascii="Helvetica" w:hAnsi="Helvetica"/>
        </w:rPr>
        <w:t xml:space="preserve"> the researcher predetermining the topics to be analyzed and coded, the topics emerge from corpora of text</w:t>
      </w:r>
      <w:ins w:id="31" w:author="Daniel Anderson" w:date="2019-03-12T10:45:00Z">
        <w:r w:rsidR="00B5637A">
          <w:rPr>
            <w:rFonts w:ascii="Helvetica" w:hAnsi="Helvetica"/>
          </w:rPr>
          <w:t xml:space="preserve"> based on frequency of co-occurrence (i.e., text-based correlations)</w:t>
        </w:r>
      </w:ins>
      <w:r w:rsidR="00F33AF8" w:rsidRPr="00B12F2E">
        <w:rPr>
          <w:rFonts w:ascii="Helvetica" w:hAnsi="Helvetica"/>
        </w:rPr>
        <w:t xml:space="preserve">. </w:t>
      </w:r>
      <w:r w:rsidR="002755AC" w:rsidRPr="00B12F2E">
        <w:rPr>
          <w:rFonts w:ascii="Helvetica" w:hAnsi="Helvetica"/>
        </w:rPr>
        <w:t>Topic modeling has advance</w:t>
      </w:r>
      <w:r w:rsidR="008A3BC4" w:rsidRPr="00B12F2E">
        <w:rPr>
          <w:rFonts w:ascii="Helvetica" w:hAnsi="Helvetica"/>
        </w:rPr>
        <w:t>d</w:t>
      </w:r>
      <w:r w:rsidR="002755AC" w:rsidRPr="00B12F2E">
        <w:rPr>
          <w:rFonts w:ascii="Helvetica" w:hAnsi="Helvetica"/>
        </w:rPr>
        <w:t xml:space="preserve"> the field of text analysis from simply identifying specified words </w:t>
      </w:r>
      <w:r w:rsidR="005860F5" w:rsidRPr="00B12F2E">
        <w:rPr>
          <w:rFonts w:ascii="Helvetica" w:hAnsi="Helvetica"/>
        </w:rPr>
        <w:t>through</w:t>
      </w:r>
      <w:r w:rsidR="002755AC" w:rsidRPr="00B12F2E">
        <w:rPr>
          <w:rFonts w:ascii="Helvetica" w:hAnsi="Helvetica"/>
        </w:rPr>
        <w:t xml:space="preserve"> a deductive approach</w:t>
      </w:r>
      <w:r w:rsidR="005860F5" w:rsidRPr="00B12F2E">
        <w:rPr>
          <w:rFonts w:ascii="Helvetica" w:hAnsi="Helvetica"/>
        </w:rPr>
        <w:t xml:space="preserve"> where topics are pre-identified</w:t>
      </w:r>
      <w:r w:rsidR="002755AC" w:rsidRPr="00B12F2E">
        <w:rPr>
          <w:rFonts w:ascii="Helvetica" w:hAnsi="Helvetica"/>
        </w:rPr>
        <w:t xml:space="preserve"> to </w:t>
      </w:r>
      <w:r w:rsidR="005860F5" w:rsidRPr="00B12F2E">
        <w:rPr>
          <w:rFonts w:ascii="Helvetica" w:hAnsi="Helvetica"/>
        </w:rPr>
        <w:t>a</w:t>
      </w:r>
      <w:r w:rsidR="002755AC" w:rsidRPr="00B12F2E">
        <w:rPr>
          <w:rFonts w:ascii="Helvetica" w:hAnsi="Helvetica"/>
        </w:rPr>
        <w:t xml:space="preserve"> more inductive approach</w:t>
      </w:r>
      <w:r w:rsidR="005860F5" w:rsidRPr="00B12F2E">
        <w:rPr>
          <w:rFonts w:ascii="Helvetica" w:hAnsi="Helvetica"/>
        </w:rPr>
        <w:t xml:space="preserve"> where meaning is allowed to emerge through a corpus of texts</w:t>
      </w:r>
      <w:r w:rsidR="00AD314E" w:rsidRPr="00B12F2E">
        <w:rPr>
          <w:rFonts w:ascii="Helvetica" w:hAnsi="Helvetica"/>
        </w:rPr>
        <w:t xml:space="preserve"> </w:t>
      </w:r>
      <w:r w:rsidR="00984040" w:rsidRPr="00B12F2E">
        <w:rPr>
          <w:rFonts w:ascii="Helvetica" w:hAnsi="Helvetica"/>
        </w:rPr>
        <w:t>[@morhbogdanov2013]</w:t>
      </w:r>
      <w:r w:rsidR="005860F5" w:rsidRPr="00B12F2E">
        <w:rPr>
          <w:rFonts w:ascii="Helvetica" w:hAnsi="Helvetica"/>
        </w:rPr>
        <w:t xml:space="preserve">. </w:t>
      </w:r>
    </w:p>
    <w:p w14:paraId="71B7F414" w14:textId="09D0295B" w:rsidR="00B12F2E" w:rsidRPr="00B12F2E" w:rsidRDefault="00A639C2" w:rsidP="00B5637A">
      <w:pPr>
        <w:spacing w:line="480" w:lineRule="auto"/>
        <w:ind w:firstLine="720"/>
        <w:rPr>
          <w:rFonts w:ascii="Helvetica" w:hAnsi="Helvetica"/>
        </w:rPr>
        <w:pPrChange w:id="32" w:author="Daniel Anderson" w:date="2019-03-12T10:46:00Z">
          <w:pPr>
            <w:spacing w:line="480" w:lineRule="auto"/>
          </w:pPr>
        </w:pPrChange>
      </w:pPr>
      <w:r w:rsidRPr="00B12F2E">
        <w:rPr>
          <w:rFonts w:ascii="Helvetica" w:hAnsi="Helvetica"/>
        </w:rPr>
        <w:t>Topic modeling is still relatively new in the scheme of text-based analytic research</w:t>
      </w:r>
      <w:ins w:id="33" w:author="Daniel Anderson" w:date="2019-03-12T10:46:00Z">
        <w:r w:rsidR="00B5637A">
          <w:rPr>
            <w:rFonts w:ascii="Helvetica" w:hAnsi="Helvetica"/>
          </w:rPr>
          <w:t>,</w:t>
        </w:r>
      </w:ins>
      <w:r w:rsidRPr="00B12F2E">
        <w:rPr>
          <w:rFonts w:ascii="Helvetica" w:hAnsi="Helvetica"/>
        </w:rPr>
        <w:t xml:space="preserve"> with the first article by </w:t>
      </w:r>
      <w:proofErr w:type="spellStart"/>
      <w:r w:rsidRPr="00B12F2E">
        <w:rPr>
          <w:rFonts w:ascii="Helvetica" w:hAnsi="Helvetica"/>
        </w:rPr>
        <w:t>Blei</w:t>
      </w:r>
      <w:proofErr w:type="spellEnd"/>
      <w:r w:rsidRPr="00B12F2E">
        <w:rPr>
          <w:rFonts w:ascii="Helvetica" w:hAnsi="Helvetica"/>
        </w:rPr>
        <w:t xml:space="preserve"> published in 2003 [@beli2003]. </w:t>
      </w:r>
      <w:r w:rsidR="006D6492" w:rsidRPr="00B12F2E">
        <w:rPr>
          <w:rFonts w:ascii="Helvetica" w:hAnsi="Helvetica"/>
        </w:rPr>
        <w:t>Prior to these advancements in machine learning and more specific</w:t>
      </w:r>
      <w:r w:rsidR="00A1076A" w:rsidRPr="00B12F2E">
        <w:rPr>
          <w:rFonts w:ascii="Helvetica" w:hAnsi="Helvetica"/>
        </w:rPr>
        <w:t>ally</w:t>
      </w:r>
      <w:r w:rsidR="006D6492" w:rsidRPr="00B12F2E">
        <w:rPr>
          <w:rFonts w:ascii="Helvetica" w:hAnsi="Helvetica"/>
        </w:rPr>
        <w:t xml:space="preserve"> topic modeling, i</w:t>
      </w:r>
      <w:r w:rsidR="005860F5" w:rsidRPr="00B12F2E">
        <w:rPr>
          <w:rFonts w:ascii="Helvetica" w:hAnsi="Helvetica"/>
        </w:rPr>
        <w:t xml:space="preserve">nductive themes or latent meanings in text were </w:t>
      </w:r>
      <w:r w:rsidR="006D6492" w:rsidRPr="00B12F2E">
        <w:rPr>
          <w:rFonts w:ascii="Helvetica" w:hAnsi="Helvetica"/>
        </w:rPr>
        <w:t>achievable</w:t>
      </w:r>
      <w:r w:rsidR="005860F5" w:rsidRPr="00B12F2E">
        <w:rPr>
          <w:rFonts w:ascii="Helvetica" w:hAnsi="Helvetica"/>
        </w:rPr>
        <w:t xml:space="preserve"> </w:t>
      </w:r>
      <w:r w:rsidR="00A1076A" w:rsidRPr="00B12F2E">
        <w:rPr>
          <w:rFonts w:ascii="Helvetica" w:hAnsi="Helvetica"/>
        </w:rPr>
        <w:t xml:space="preserve">mainly </w:t>
      </w:r>
      <w:r w:rsidR="005C4C77" w:rsidRPr="00B12F2E">
        <w:rPr>
          <w:rFonts w:ascii="Helvetica" w:hAnsi="Helvetica"/>
        </w:rPr>
        <w:t>through</w:t>
      </w:r>
      <w:r w:rsidR="008A3BC4" w:rsidRPr="00B12F2E">
        <w:rPr>
          <w:rFonts w:ascii="Helvetica" w:hAnsi="Helvetica"/>
        </w:rPr>
        <w:t xml:space="preserve"> </w:t>
      </w:r>
      <w:del w:id="34" w:author="Daniel Anderson" w:date="2019-03-12T10:47:00Z">
        <w:r w:rsidR="008A3BC4" w:rsidRPr="00B12F2E" w:rsidDel="00B5637A">
          <w:rPr>
            <w:rFonts w:ascii="Helvetica" w:hAnsi="Helvetica"/>
          </w:rPr>
          <w:delText xml:space="preserve">more traditional </w:delText>
        </w:r>
      </w:del>
      <w:r w:rsidR="008A3BC4" w:rsidRPr="00B12F2E">
        <w:rPr>
          <w:rFonts w:ascii="Helvetica" w:hAnsi="Helvetica"/>
        </w:rPr>
        <w:t>qualitative analysis</w:t>
      </w:r>
      <w:r w:rsidR="0082124C" w:rsidRPr="00B12F2E">
        <w:rPr>
          <w:rFonts w:ascii="Helvetica" w:hAnsi="Helvetica"/>
        </w:rPr>
        <w:t xml:space="preserve"> </w:t>
      </w:r>
      <w:r w:rsidR="0082124C" w:rsidRPr="00B12F2E">
        <w:rPr>
          <w:rFonts w:ascii="Helvetica" w:hAnsi="Helvetica"/>
        </w:rPr>
        <w:lastRenderedPageBreak/>
        <w:t>[@nikolenko2017]</w:t>
      </w:r>
      <w:r w:rsidR="002755AC" w:rsidRPr="00B12F2E">
        <w:rPr>
          <w:rFonts w:ascii="Helvetica" w:hAnsi="Helvetica"/>
        </w:rPr>
        <w:t xml:space="preserve">. </w:t>
      </w:r>
      <w:del w:id="35" w:author="Daniel Anderson" w:date="2019-03-12T10:47:00Z">
        <w:r w:rsidR="008A3BC4" w:rsidRPr="00B12F2E" w:rsidDel="00B5637A">
          <w:rPr>
            <w:rFonts w:ascii="Helvetica" w:hAnsi="Helvetica"/>
          </w:rPr>
          <w:delText>Given recent advancement</w:delText>
        </w:r>
        <w:r w:rsidR="005860F5" w:rsidRPr="00B12F2E" w:rsidDel="00B5637A">
          <w:rPr>
            <w:rFonts w:ascii="Helvetica" w:hAnsi="Helvetica"/>
          </w:rPr>
          <w:delText>s in machine learning, t</w:delText>
        </w:r>
      </w:del>
      <w:ins w:id="36" w:author="Daniel Anderson" w:date="2019-03-12T10:47:00Z">
        <w:r w:rsidR="00B5637A">
          <w:rPr>
            <w:rFonts w:ascii="Helvetica" w:hAnsi="Helvetica"/>
          </w:rPr>
          <w:t>T</w:t>
        </w:r>
      </w:ins>
      <w:r w:rsidR="005860F5" w:rsidRPr="00B12F2E">
        <w:rPr>
          <w:rFonts w:ascii="Helvetica" w:hAnsi="Helvetica"/>
        </w:rPr>
        <w:t>opic modeling</w:t>
      </w:r>
      <w:ins w:id="37" w:author="Daniel Anderson" w:date="2019-03-12T10:47:00Z">
        <w:r w:rsidR="00B5637A">
          <w:rPr>
            <w:rFonts w:ascii="Helvetica" w:hAnsi="Helvetica"/>
          </w:rPr>
          <w:t>, however,</w:t>
        </w:r>
      </w:ins>
      <w:r w:rsidR="005860F5" w:rsidRPr="00B12F2E">
        <w:rPr>
          <w:rFonts w:ascii="Helvetica" w:hAnsi="Helvetica"/>
        </w:rPr>
        <w:t xml:space="preserve"> is demonstrating potential for</w:t>
      </w:r>
      <w:r w:rsidR="008A3BC4" w:rsidRPr="00B12F2E">
        <w:rPr>
          <w:rFonts w:ascii="Helvetica" w:hAnsi="Helvetica"/>
        </w:rPr>
        <w:t xml:space="preserve"> use in a broad array of contexts with good success</w:t>
      </w:r>
      <w:ins w:id="38" w:author="Daniel Anderson" w:date="2019-03-12T10:47:00Z">
        <w:r w:rsidR="00B5637A">
          <w:rPr>
            <w:rFonts w:ascii="Helvetica" w:hAnsi="Helvetica"/>
          </w:rPr>
          <w:t>,</w:t>
        </w:r>
      </w:ins>
      <w:r w:rsidR="008A3BC4" w:rsidRPr="00B12F2E">
        <w:rPr>
          <w:rFonts w:ascii="Helvetica" w:hAnsi="Helvetica"/>
        </w:rPr>
        <w:t xml:space="preserve"> including </w:t>
      </w:r>
      <w:r w:rsidR="001216C0" w:rsidRPr="00B12F2E">
        <w:rPr>
          <w:rFonts w:ascii="Helvetica" w:hAnsi="Helvetica"/>
        </w:rPr>
        <w:t xml:space="preserve">use in </w:t>
      </w:r>
      <w:r w:rsidR="006D6492" w:rsidRPr="00B12F2E">
        <w:rPr>
          <w:rFonts w:ascii="Helvetica" w:hAnsi="Helvetica"/>
        </w:rPr>
        <w:t xml:space="preserve">business </w:t>
      </w:r>
      <w:r w:rsidR="001216C0" w:rsidRPr="00B12F2E">
        <w:rPr>
          <w:rFonts w:ascii="Helvetica" w:hAnsi="Helvetica"/>
        </w:rPr>
        <w:t>for</w:t>
      </w:r>
      <w:r w:rsidR="006D6492" w:rsidRPr="00B12F2E">
        <w:rPr>
          <w:rFonts w:ascii="Helvetica" w:hAnsi="Helvetica"/>
        </w:rPr>
        <w:t xml:space="preserve"> </w:t>
      </w:r>
      <w:r w:rsidR="008A3BC4" w:rsidRPr="00B12F2E">
        <w:rPr>
          <w:rFonts w:ascii="Helvetica" w:hAnsi="Helvetica"/>
        </w:rPr>
        <w:t xml:space="preserve">sentiment analysis </w:t>
      </w:r>
      <w:r w:rsidR="006D6492" w:rsidRPr="00B12F2E">
        <w:rPr>
          <w:rFonts w:ascii="Helvetica" w:hAnsi="Helvetica"/>
        </w:rPr>
        <w:t xml:space="preserve">of </w:t>
      </w:r>
      <w:r w:rsidR="001216C0" w:rsidRPr="00B12F2E">
        <w:rPr>
          <w:rFonts w:ascii="Helvetica" w:hAnsi="Helvetica"/>
        </w:rPr>
        <w:t xml:space="preserve">consumer comments about products and services </w:t>
      </w:r>
      <w:r w:rsidR="006D6492" w:rsidRPr="00B12F2E">
        <w:rPr>
          <w:rFonts w:ascii="Helvetica" w:hAnsi="Helvetica"/>
        </w:rPr>
        <w:t>[@lin2009]</w:t>
      </w:r>
      <w:r w:rsidR="001216C0" w:rsidRPr="00B12F2E">
        <w:rPr>
          <w:rFonts w:ascii="Helvetica" w:hAnsi="Helvetica"/>
        </w:rPr>
        <w:t xml:space="preserve">, </w:t>
      </w:r>
      <w:r w:rsidR="006663CC" w:rsidRPr="00B12F2E">
        <w:rPr>
          <w:rFonts w:ascii="Helvetica" w:hAnsi="Helvetica"/>
        </w:rPr>
        <w:t xml:space="preserve">understanding </w:t>
      </w:r>
      <w:r w:rsidR="00A1076A" w:rsidRPr="00B12F2E">
        <w:rPr>
          <w:rFonts w:ascii="Helvetica" w:hAnsi="Helvetica"/>
        </w:rPr>
        <w:t>political themes across a range of documents</w:t>
      </w:r>
      <w:r w:rsidR="006663CC" w:rsidRPr="00B12F2E">
        <w:rPr>
          <w:rFonts w:ascii="Helvetica" w:hAnsi="Helvetica"/>
        </w:rPr>
        <w:t xml:space="preserve"> </w:t>
      </w:r>
      <w:r w:rsidR="008A3BC4" w:rsidRPr="00B12F2E">
        <w:rPr>
          <w:rFonts w:ascii="Helvetica" w:hAnsi="Helvetica"/>
        </w:rPr>
        <w:t>(e.g. Hagen, 2018</w:t>
      </w:r>
      <w:r w:rsidR="005860F5" w:rsidRPr="00B12F2E">
        <w:rPr>
          <w:rFonts w:ascii="Helvetica" w:hAnsi="Helvetica"/>
        </w:rPr>
        <w:t>)</w:t>
      </w:r>
      <w:r w:rsidR="00AD314E" w:rsidRPr="00B12F2E">
        <w:rPr>
          <w:rFonts w:ascii="Helvetica" w:hAnsi="Helvetica"/>
        </w:rPr>
        <w:t xml:space="preserve">, </w:t>
      </w:r>
      <w:r w:rsidR="00C12BA7" w:rsidRPr="00B12F2E">
        <w:rPr>
          <w:rFonts w:ascii="Helvetica" w:hAnsi="Helvetica"/>
        </w:rPr>
        <w:t xml:space="preserve">and </w:t>
      </w:r>
      <w:del w:id="39" w:author="Daniel Anderson" w:date="2019-03-12T10:47:00Z">
        <w:r w:rsidR="008632F1" w:rsidRPr="00B12F2E" w:rsidDel="00B5637A">
          <w:rPr>
            <w:rFonts w:ascii="Helvetica" w:hAnsi="Helvetica"/>
          </w:rPr>
          <w:delText xml:space="preserve">even </w:delText>
        </w:r>
      </w:del>
      <w:r w:rsidR="008632F1" w:rsidRPr="00B12F2E">
        <w:rPr>
          <w:rFonts w:ascii="Helvetica" w:hAnsi="Helvetica"/>
        </w:rPr>
        <w:t xml:space="preserve">aggregating results across </w:t>
      </w:r>
      <w:r w:rsidR="00A1076A" w:rsidRPr="00B12F2E">
        <w:rPr>
          <w:rFonts w:ascii="Helvetica" w:hAnsi="Helvetica"/>
        </w:rPr>
        <w:t xml:space="preserve">scientific </w:t>
      </w:r>
      <w:r w:rsidR="008632F1" w:rsidRPr="00B12F2E">
        <w:rPr>
          <w:rFonts w:ascii="Helvetica" w:hAnsi="Helvetica"/>
        </w:rPr>
        <w:t xml:space="preserve">studies </w:t>
      </w:r>
      <w:r w:rsidR="00A1076A" w:rsidRPr="00B12F2E">
        <w:rPr>
          <w:rFonts w:ascii="Helvetica" w:hAnsi="Helvetica"/>
        </w:rPr>
        <w:t xml:space="preserve">despite </w:t>
      </w:r>
      <w:r w:rsidR="00346BEF" w:rsidRPr="00B12F2E">
        <w:rPr>
          <w:rFonts w:ascii="Helvetica" w:hAnsi="Helvetica"/>
        </w:rPr>
        <w:t>differences in terminology</w:t>
      </w:r>
      <w:r w:rsidR="008632F1" w:rsidRPr="00B12F2E">
        <w:rPr>
          <w:rFonts w:ascii="Helvetica" w:hAnsi="Helvetica"/>
        </w:rPr>
        <w:t xml:space="preserve"> </w:t>
      </w:r>
      <w:r w:rsidR="00346BEF" w:rsidRPr="00B12F2E">
        <w:rPr>
          <w:rFonts w:ascii="Helvetica" w:hAnsi="Helvetica"/>
        </w:rPr>
        <w:t>and fields of inquiry</w:t>
      </w:r>
      <w:r w:rsidR="008632F1" w:rsidRPr="00B12F2E">
        <w:rPr>
          <w:rFonts w:ascii="Helvetica" w:hAnsi="Helvetica"/>
        </w:rPr>
        <w:t xml:space="preserve"> [@geffen2017]</w:t>
      </w:r>
      <w:r w:rsidR="005860F5" w:rsidRPr="00B12F2E">
        <w:rPr>
          <w:rFonts w:ascii="Helvetica" w:hAnsi="Helvetica"/>
        </w:rPr>
        <w:t>.</w:t>
      </w:r>
      <w:r w:rsidR="008632F1" w:rsidRPr="00B12F2E">
        <w:rPr>
          <w:rFonts w:ascii="Helvetica" w:hAnsi="Helvetica"/>
        </w:rPr>
        <w:t xml:space="preserve"> Topic modeling has even shown emerging potential </w:t>
      </w:r>
      <w:r w:rsidR="006A0ECB" w:rsidRPr="00B12F2E">
        <w:rPr>
          <w:rFonts w:ascii="Helvetica" w:hAnsi="Helvetica"/>
        </w:rPr>
        <w:t xml:space="preserve">to produce </w:t>
      </w:r>
      <w:r w:rsidR="008632F1" w:rsidRPr="00B12F2E">
        <w:rPr>
          <w:rFonts w:ascii="Helvetica" w:hAnsi="Helvetica"/>
        </w:rPr>
        <w:t xml:space="preserve">similar results to </w:t>
      </w:r>
      <w:r w:rsidR="00B12F2E">
        <w:rPr>
          <w:rFonts w:ascii="Helvetica" w:hAnsi="Helvetica"/>
        </w:rPr>
        <w:t xml:space="preserve">traditional qualitative frameworks such as </w:t>
      </w:r>
      <w:r w:rsidR="008632F1" w:rsidRPr="00B12F2E">
        <w:rPr>
          <w:rFonts w:ascii="Helvetica" w:hAnsi="Helvetica"/>
        </w:rPr>
        <w:t>grounded theory on qualitative survey data</w:t>
      </w:r>
      <w:r w:rsidR="00A1076A" w:rsidRPr="00B12F2E">
        <w:rPr>
          <w:rFonts w:ascii="Helvetica" w:hAnsi="Helvetica"/>
        </w:rPr>
        <w:t xml:space="preserve"> when utilizing a semi-supervised form of </w:t>
      </w:r>
      <w:ins w:id="40" w:author="Daniel Anderson" w:date="2019-03-12T10:48:00Z">
        <w:r w:rsidR="00B5637A" w:rsidRPr="00B12F2E">
          <w:rPr>
            <w:rFonts w:ascii="Helvetica" w:hAnsi="Helvetica"/>
          </w:rPr>
          <w:t xml:space="preserve">latent </w:t>
        </w:r>
        <w:proofErr w:type="spellStart"/>
        <w:r w:rsidR="00B5637A" w:rsidRPr="00B12F2E">
          <w:rPr>
            <w:rFonts w:ascii="Helvetica" w:hAnsi="Helvetica"/>
          </w:rPr>
          <w:t>dirichlet</w:t>
        </w:r>
        <w:proofErr w:type="spellEnd"/>
        <w:r w:rsidR="00B5637A" w:rsidRPr="00B12F2E">
          <w:rPr>
            <w:rFonts w:ascii="Helvetica" w:hAnsi="Helvetica"/>
          </w:rPr>
          <w:t xml:space="preserve"> analysis</w:t>
        </w:r>
        <w:r w:rsidR="00B5637A" w:rsidRPr="00B12F2E">
          <w:rPr>
            <w:rFonts w:ascii="Helvetica" w:hAnsi="Helvetica"/>
          </w:rPr>
          <w:t xml:space="preserve"> </w:t>
        </w:r>
        <w:r w:rsidR="00B5637A">
          <w:rPr>
            <w:rFonts w:ascii="Helvetica" w:hAnsi="Helvetica"/>
          </w:rPr>
          <w:t>(</w:t>
        </w:r>
      </w:ins>
      <w:r w:rsidR="00A1076A" w:rsidRPr="00B12F2E">
        <w:rPr>
          <w:rFonts w:ascii="Helvetica" w:hAnsi="Helvetica"/>
        </w:rPr>
        <w:t>LDA</w:t>
      </w:r>
      <w:ins w:id="41" w:author="Daniel Anderson" w:date="2019-03-12T10:48:00Z">
        <w:r w:rsidR="00B5637A">
          <w:rPr>
            <w:rFonts w:ascii="Helvetica" w:hAnsi="Helvetica"/>
          </w:rPr>
          <w:t>)</w:t>
        </w:r>
      </w:ins>
      <w:r w:rsidR="008632F1" w:rsidRPr="00B12F2E">
        <w:rPr>
          <w:rFonts w:ascii="Helvetica" w:hAnsi="Helvetica"/>
        </w:rPr>
        <w:t xml:space="preserve"> [@nikolenko2017]. </w:t>
      </w:r>
      <w:r w:rsidR="00346BEF" w:rsidRPr="00B12F2E">
        <w:rPr>
          <w:rFonts w:ascii="Helvetica" w:hAnsi="Helvetica"/>
        </w:rPr>
        <w:t>The increasing</w:t>
      </w:r>
      <w:r w:rsidR="008632F1" w:rsidRPr="00B12F2E">
        <w:rPr>
          <w:rFonts w:ascii="Helvetica" w:hAnsi="Helvetica"/>
        </w:rPr>
        <w:t xml:space="preserve"> accura</w:t>
      </w:r>
      <w:r w:rsidR="00346BEF" w:rsidRPr="00B12F2E">
        <w:rPr>
          <w:rFonts w:ascii="Helvetica" w:hAnsi="Helvetica"/>
        </w:rPr>
        <w:t>cy of</w:t>
      </w:r>
      <w:r w:rsidR="008632F1" w:rsidRPr="00B12F2E">
        <w:rPr>
          <w:rFonts w:ascii="Helvetica" w:hAnsi="Helvetica"/>
        </w:rPr>
        <w:t xml:space="preserve"> </w:t>
      </w:r>
      <w:r w:rsidR="00076E01" w:rsidRPr="00B12F2E">
        <w:rPr>
          <w:rFonts w:ascii="Helvetica" w:hAnsi="Helvetica"/>
        </w:rPr>
        <w:t xml:space="preserve">such </w:t>
      </w:r>
      <w:r w:rsidR="008632F1" w:rsidRPr="00B12F2E">
        <w:rPr>
          <w:rFonts w:ascii="Helvetica" w:hAnsi="Helvetica"/>
        </w:rPr>
        <w:t xml:space="preserve">techniques </w:t>
      </w:r>
      <w:r w:rsidR="00346BEF" w:rsidRPr="00B12F2E">
        <w:rPr>
          <w:rFonts w:ascii="Helvetica" w:hAnsi="Helvetica"/>
        </w:rPr>
        <w:t xml:space="preserve">thereby </w:t>
      </w:r>
      <w:r w:rsidR="006A0ECB" w:rsidRPr="00B12F2E">
        <w:rPr>
          <w:rFonts w:ascii="Helvetica" w:hAnsi="Helvetica"/>
        </w:rPr>
        <w:t xml:space="preserve">provide support for potential use </w:t>
      </w:r>
      <w:r w:rsidR="00346BEF" w:rsidRPr="00B12F2E">
        <w:rPr>
          <w:rFonts w:ascii="Helvetica" w:hAnsi="Helvetica"/>
        </w:rPr>
        <w:t xml:space="preserve">in </w:t>
      </w:r>
      <w:r w:rsidR="006A0ECB" w:rsidRPr="00B12F2E">
        <w:rPr>
          <w:rFonts w:ascii="Helvetica" w:hAnsi="Helvetica"/>
        </w:rPr>
        <w:t>expanded applications</w:t>
      </w:r>
      <w:del w:id="42" w:author="Daniel Anderson" w:date="2019-03-12T10:48:00Z">
        <w:r w:rsidR="006A0ECB" w:rsidRPr="00B12F2E" w:rsidDel="00B5637A">
          <w:rPr>
            <w:rFonts w:ascii="Helvetica" w:hAnsi="Helvetica"/>
          </w:rPr>
          <w:delText>, such as that proposed in this paper</w:delText>
        </w:r>
      </w:del>
      <w:r w:rsidR="008632F1" w:rsidRPr="00B12F2E">
        <w:rPr>
          <w:rFonts w:ascii="Helvetica" w:hAnsi="Helvetica"/>
        </w:rPr>
        <w:t>.</w:t>
      </w:r>
      <w:r w:rsidR="005860F5" w:rsidRPr="00B12F2E">
        <w:rPr>
          <w:rFonts w:ascii="Helvetica" w:hAnsi="Helvetica"/>
        </w:rPr>
        <w:t xml:space="preserve"> </w:t>
      </w:r>
    </w:p>
    <w:p w14:paraId="71B208CC" w14:textId="0DAEEB1E" w:rsidR="005860F5" w:rsidRPr="00B12F2E" w:rsidRDefault="00B12F2E" w:rsidP="00B12F2E">
      <w:pPr>
        <w:spacing w:line="480" w:lineRule="auto"/>
        <w:rPr>
          <w:rFonts w:ascii="Helvetica" w:hAnsi="Helvetica"/>
        </w:rPr>
      </w:pPr>
      <w:r>
        <w:rPr>
          <w:rFonts w:ascii="Helvetica" w:hAnsi="Helvetica"/>
        </w:rPr>
        <w:tab/>
      </w:r>
      <w:del w:id="43" w:author="Daniel Anderson" w:date="2019-03-12T10:48:00Z">
        <w:r w:rsidR="00346BEF" w:rsidRPr="00B12F2E" w:rsidDel="00B5637A">
          <w:rPr>
            <w:rFonts w:ascii="Helvetica" w:hAnsi="Helvetica"/>
          </w:rPr>
          <w:delText>Ov</w:delText>
        </w:r>
        <w:r w:rsidDel="00B5637A">
          <w:rPr>
            <w:rFonts w:ascii="Helvetica" w:hAnsi="Helvetica"/>
          </w:rPr>
          <w:delText>erall,</w:delText>
        </w:r>
        <w:r w:rsidRPr="00B12F2E" w:rsidDel="00B5637A">
          <w:rPr>
            <w:rFonts w:ascii="Helvetica" w:hAnsi="Helvetica"/>
          </w:rPr>
          <w:delText xml:space="preserve"> i</w:delText>
        </w:r>
      </w:del>
      <w:ins w:id="44" w:author="Daniel Anderson" w:date="2019-03-12T10:48:00Z">
        <w:r w:rsidR="00B5637A">
          <w:rPr>
            <w:rFonts w:ascii="Helvetica" w:hAnsi="Helvetica"/>
          </w:rPr>
          <w:t>I</w:t>
        </w:r>
      </w:ins>
      <w:r w:rsidRPr="00B12F2E">
        <w:rPr>
          <w:rFonts w:ascii="Helvetica" w:hAnsi="Helvetica"/>
        </w:rPr>
        <w:t xml:space="preserve">n this paper </w:t>
      </w:r>
      <w:r w:rsidR="00346BEF" w:rsidRPr="00B12F2E">
        <w:rPr>
          <w:rFonts w:ascii="Helvetica" w:hAnsi="Helvetica"/>
        </w:rPr>
        <w:t>we</w:t>
      </w:r>
      <w:r w:rsidR="008A3BC4" w:rsidRPr="00B12F2E">
        <w:rPr>
          <w:rFonts w:ascii="Helvetica" w:hAnsi="Helvetica"/>
        </w:rPr>
        <w:t xml:space="preserve"> explore the use of topic modeling and specifically </w:t>
      </w:r>
      <w:del w:id="45" w:author="Daniel Anderson" w:date="2019-03-12T10:48:00Z">
        <w:r w:rsidR="005860F5" w:rsidRPr="00B12F2E" w:rsidDel="00B5637A">
          <w:rPr>
            <w:rFonts w:ascii="Helvetica" w:hAnsi="Helvetica"/>
          </w:rPr>
          <w:delText>latent dirichlet analysis (</w:delText>
        </w:r>
      </w:del>
      <w:r w:rsidR="008A3BC4" w:rsidRPr="00B12F2E">
        <w:rPr>
          <w:rFonts w:ascii="Helvetica" w:hAnsi="Helvetica"/>
        </w:rPr>
        <w:t>LDA</w:t>
      </w:r>
      <w:del w:id="46" w:author="Daniel Anderson" w:date="2019-03-12T10:48:00Z">
        <w:r w:rsidR="005860F5" w:rsidRPr="00B12F2E" w:rsidDel="00B5637A">
          <w:rPr>
            <w:rFonts w:ascii="Helvetica" w:hAnsi="Helvetica"/>
          </w:rPr>
          <w:delText>)</w:delText>
        </w:r>
      </w:del>
      <w:r w:rsidR="008A3BC4" w:rsidRPr="00B12F2E">
        <w:rPr>
          <w:rFonts w:ascii="Helvetica" w:hAnsi="Helvetica"/>
        </w:rPr>
        <w:t xml:space="preserve"> </w:t>
      </w:r>
      <w:ins w:id="47" w:author="Daniel Anderson" w:date="2019-03-12T10:53:00Z">
        <w:r w:rsidR="003D2EEB">
          <w:rPr>
            <w:rFonts w:ascii="Helvetica" w:hAnsi="Helvetica"/>
          </w:rPr>
          <w:t xml:space="preserve">as a source of </w:t>
        </w:r>
        <w:r w:rsidR="003D2EEB" w:rsidRPr="00B12F2E">
          <w:rPr>
            <w:rFonts w:ascii="Helvetica" w:hAnsi="Helvetica"/>
          </w:rPr>
          <w:t>content-related validity</w:t>
        </w:r>
        <w:r w:rsidR="003D2EEB">
          <w:rPr>
            <w:rFonts w:ascii="Helvetica" w:hAnsi="Helvetica"/>
          </w:rPr>
          <w:t xml:space="preserve"> </w:t>
        </w:r>
      </w:ins>
      <w:ins w:id="48" w:author="Daniel Anderson" w:date="2019-03-12T10:57:00Z">
        <w:r w:rsidR="003D2EEB">
          <w:rPr>
            <w:rFonts w:ascii="Helvetica" w:hAnsi="Helvetica"/>
          </w:rPr>
          <w:t xml:space="preserve">evidence </w:t>
        </w:r>
      </w:ins>
      <w:ins w:id="49" w:author="Daniel Anderson" w:date="2019-03-12T10:53:00Z">
        <w:r w:rsidR="003D2EEB">
          <w:rPr>
            <w:rFonts w:ascii="Helvetica" w:hAnsi="Helvetica"/>
          </w:rPr>
          <w:t xml:space="preserve">to evaluate the textual congruence (alignment) between </w:t>
        </w:r>
      </w:ins>
      <w:ins w:id="50" w:author="Daniel Anderson" w:date="2019-03-12T10:54:00Z">
        <w:r w:rsidR="003D2EEB">
          <w:rPr>
            <w:rFonts w:ascii="Helvetica" w:hAnsi="Helvetica"/>
          </w:rPr>
          <w:t xml:space="preserve">test items and content standards. </w:t>
        </w:r>
      </w:ins>
      <w:del w:id="51" w:author="Daniel Anderson" w:date="2019-03-12T10:54:00Z">
        <w:r w:rsidR="008A3BC4" w:rsidRPr="00B12F2E" w:rsidDel="003D2EEB">
          <w:rPr>
            <w:rFonts w:ascii="Helvetica" w:hAnsi="Helvetica"/>
          </w:rPr>
          <w:delText>as part of the alignment process in</w:delText>
        </w:r>
      </w:del>
      <w:del w:id="52" w:author="Daniel Anderson" w:date="2019-03-12T10:53:00Z">
        <w:r w:rsidR="008A3BC4" w:rsidRPr="00B12F2E" w:rsidDel="003D2EEB">
          <w:rPr>
            <w:rFonts w:ascii="Helvetica" w:hAnsi="Helvetica"/>
          </w:rPr>
          <w:delText xml:space="preserve"> content-related validity</w:delText>
        </w:r>
      </w:del>
      <w:del w:id="53" w:author="Daniel Anderson" w:date="2019-03-12T10:54:00Z">
        <w:r w:rsidR="00424BF7" w:rsidRPr="00B12F2E" w:rsidDel="003D2EEB">
          <w:rPr>
            <w:rFonts w:ascii="Helvetica" w:hAnsi="Helvetica"/>
          </w:rPr>
          <w:delText xml:space="preserve">. </w:delText>
        </w:r>
      </w:del>
      <w:r w:rsidR="005860F5" w:rsidRPr="00B12F2E">
        <w:rPr>
          <w:rFonts w:ascii="Helvetica" w:hAnsi="Helvetica"/>
        </w:rPr>
        <w:t>W</w:t>
      </w:r>
      <w:r w:rsidR="008A3BC4" w:rsidRPr="00B12F2E">
        <w:rPr>
          <w:rFonts w:ascii="Helvetica" w:hAnsi="Helvetica"/>
        </w:rPr>
        <w:t>e adopt a similar theoretical framework</w:t>
      </w:r>
      <w:r w:rsidR="005860F5" w:rsidRPr="00B12F2E">
        <w:rPr>
          <w:rFonts w:ascii="Helvetica" w:hAnsi="Helvetica"/>
        </w:rPr>
        <w:t xml:space="preserve"> to </w:t>
      </w:r>
      <w:del w:id="54" w:author="Daniel Anderson" w:date="2019-03-12T10:57:00Z">
        <w:r w:rsidR="005860F5" w:rsidRPr="00B12F2E" w:rsidDel="003D2EEB">
          <w:rPr>
            <w:rFonts w:ascii="Helvetica" w:hAnsi="Helvetica"/>
          </w:rPr>
          <w:delText>traditional approaches to content-related validity</w:delText>
        </w:r>
      </w:del>
      <w:ins w:id="55" w:author="Daniel Anderson" w:date="2019-03-12T10:57:00Z">
        <w:r w:rsidR="003D2EEB">
          <w:rPr>
            <w:rFonts w:ascii="Helvetica" w:hAnsi="Helvetica"/>
          </w:rPr>
          <w:t>alig</w:t>
        </w:r>
      </w:ins>
      <w:ins w:id="56" w:author="Daniel Anderson" w:date="2019-03-12T10:58:00Z">
        <w:r w:rsidR="003D2EEB">
          <w:rPr>
            <w:rFonts w:ascii="Helvetica" w:hAnsi="Helvetica"/>
          </w:rPr>
          <w:t>nment studies</w:t>
        </w:r>
      </w:ins>
      <w:ins w:id="57" w:author="Daniel Anderson" w:date="2019-03-12T11:04:00Z">
        <w:r w:rsidR="00967497">
          <w:rPr>
            <w:rFonts w:ascii="Helvetica" w:hAnsi="Helvetica"/>
          </w:rPr>
          <w:t xml:space="preserve"> (</w:t>
        </w:r>
      </w:ins>
      <w:ins w:id="58" w:author="Daniel Anderson" w:date="2019-03-12T11:05:00Z">
        <w:r w:rsidR="00967497">
          <w:rPr>
            <w:rFonts w:ascii="Helvetica" w:hAnsi="Helvetica"/>
          </w:rPr>
          <w:t>cite Webb, maybe Porter [see reference section of my 2015 article])</w:t>
        </w:r>
      </w:ins>
      <w:r w:rsidR="008A3BC4" w:rsidRPr="00B12F2E">
        <w:rPr>
          <w:rFonts w:ascii="Helvetica" w:hAnsi="Helvetica"/>
        </w:rPr>
        <w:t xml:space="preserve">, but </w:t>
      </w:r>
      <w:ins w:id="59" w:author="Daniel Anderson" w:date="2019-03-12T10:59:00Z">
        <w:r w:rsidR="003D2EEB">
          <w:rPr>
            <w:rFonts w:ascii="Helvetica" w:hAnsi="Helvetica"/>
          </w:rPr>
          <w:t>from a text-based machine learning perspective</w:t>
        </w:r>
      </w:ins>
      <w:del w:id="60" w:author="Daniel Anderson" w:date="2019-03-12T10:59:00Z">
        <w:r w:rsidR="008A3BC4" w:rsidRPr="00B12F2E" w:rsidDel="003D2EEB">
          <w:rPr>
            <w:rFonts w:ascii="Helvetica" w:hAnsi="Helvetica"/>
          </w:rPr>
          <w:delText>apply topic modeling procedures to evaluate the correspondence between the language used in content standards and the language used in the test items (i.e., the item stems and response option as an additional source of content-related validity evidence)</w:delText>
        </w:r>
      </w:del>
      <w:ins w:id="61" w:author="Daniel Anderson" w:date="2019-03-12T11:05:00Z">
        <w:r w:rsidR="00967497">
          <w:rPr>
            <w:rFonts w:ascii="Helvetica" w:hAnsi="Helvetica"/>
          </w:rPr>
          <w:t xml:space="preserve">, which </w:t>
        </w:r>
      </w:ins>
      <w:del w:id="62" w:author="Daniel Anderson" w:date="2019-03-12T11:05:00Z">
        <w:r w:rsidR="008A3BC4" w:rsidRPr="00B12F2E" w:rsidDel="00967497">
          <w:rPr>
            <w:rFonts w:ascii="Helvetica" w:hAnsi="Helvetica"/>
          </w:rPr>
          <w:delText>.</w:delText>
        </w:r>
        <w:r w:rsidR="005860F5" w:rsidRPr="00B12F2E" w:rsidDel="00967497">
          <w:rPr>
            <w:rFonts w:ascii="Helvetica" w:hAnsi="Helvetica"/>
          </w:rPr>
          <w:delText xml:space="preserve"> Although there are limitations in the application of topic modeling and specifically LDA</w:delText>
        </w:r>
        <w:r w:rsidR="00F13B06" w:rsidRPr="00B12F2E" w:rsidDel="00967497">
          <w:rPr>
            <w:rFonts w:ascii="Helvetica" w:hAnsi="Helvetica"/>
          </w:rPr>
          <w:delText xml:space="preserve"> requiring content knowledge of the researchers and understanding of machine learning to determine appropriate technique and level of supervision of the model</w:delText>
        </w:r>
        <w:r w:rsidR="005860F5" w:rsidRPr="00B12F2E" w:rsidDel="00967497">
          <w:rPr>
            <w:rFonts w:ascii="Helvetica" w:hAnsi="Helvetica"/>
          </w:rPr>
          <w:delText xml:space="preserve">, we propose that it does </w:delText>
        </w:r>
      </w:del>
      <w:r w:rsidR="005860F5" w:rsidRPr="00B12F2E">
        <w:rPr>
          <w:rFonts w:ascii="Helvetica" w:hAnsi="Helvetica"/>
        </w:rPr>
        <w:t>hold</w:t>
      </w:r>
      <w:ins w:id="63" w:author="Daniel Anderson" w:date="2019-03-12T11:05:00Z">
        <w:r w:rsidR="00967497">
          <w:rPr>
            <w:rFonts w:ascii="Helvetica" w:hAnsi="Helvetica"/>
          </w:rPr>
          <w:t>s</w:t>
        </w:r>
      </w:ins>
      <w:r w:rsidR="005860F5" w:rsidRPr="00B12F2E">
        <w:rPr>
          <w:rFonts w:ascii="Helvetica" w:hAnsi="Helvetica"/>
        </w:rPr>
        <w:t xml:space="preserve"> potential as a triangulated source of </w:t>
      </w:r>
      <w:ins w:id="64" w:author="Daniel Anderson" w:date="2019-03-12T11:06:00Z">
        <w:r w:rsidR="00967497">
          <w:rPr>
            <w:rFonts w:ascii="Helvetica" w:hAnsi="Helvetica"/>
          </w:rPr>
          <w:t xml:space="preserve">content-related </w:t>
        </w:r>
      </w:ins>
      <w:r w:rsidR="005860F5" w:rsidRPr="00B12F2E">
        <w:rPr>
          <w:rFonts w:ascii="Helvetica" w:hAnsi="Helvetica"/>
        </w:rPr>
        <w:t>valid</w:t>
      </w:r>
      <w:ins w:id="65" w:author="Daniel Anderson" w:date="2019-03-12T11:06:00Z">
        <w:r w:rsidR="00967497">
          <w:rPr>
            <w:rFonts w:ascii="Helvetica" w:hAnsi="Helvetica"/>
          </w:rPr>
          <w:t>i</w:t>
        </w:r>
      </w:ins>
      <w:del w:id="66" w:author="Daniel Anderson" w:date="2019-03-12T11:06:00Z">
        <w:r w:rsidR="005860F5" w:rsidRPr="00B12F2E" w:rsidDel="00967497">
          <w:rPr>
            <w:rFonts w:ascii="Helvetica" w:hAnsi="Helvetica"/>
          </w:rPr>
          <w:delText>a</w:delText>
        </w:r>
      </w:del>
      <w:r w:rsidR="005860F5" w:rsidRPr="00B12F2E">
        <w:rPr>
          <w:rFonts w:ascii="Helvetica" w:hAnsi="Helvetica"/>
        </w:rPr>
        <w:t>t</w:t>
      </w:r>
      <w:ins w:id="67" w:author="Daniel Anderson" w:date="2019-03-12T11:06:00Z">
        <w:r w:rsidR="00967497">
          <w:rPr>
            <w:rFonts w:ascii="Helvetica" w:hAnsi="Helvetica"/>
          </w:rPr>
          <w:t>y evidence</w:t>
        </w:r>
      </w:ins>
      <w:del w:id="68" w:author="Daniel Anderson" w:date="2019-03-12T11:06:00Z">
        <w:r w:rsidR="005860F5" w:rsidRPr="00B12F2E" w:rsidDel="00967497">
          <w:rPr>
            <w:rFonts w:ascii="Helvetica" w:hAnsi="Helvetica"/>
          </w:rPr>
          <w:delText>ion in the process of establishing construct related validity</w:delText>
        </w:r>
      </w:del>
      <w:r w:rsidR="005860F5" w:rsidRPr="00B12F2E">
        <w:rPr>
          <w:rFonts w:ascii="Helvetica" w:hAnsi="Helvetica"/>
        </w:rPr>
        <w:t>.</w:t>
      </w:r>
    </w:p>
    <w:p w14:paraId="28B41EA0" w14:textId="77777777" w:rsidR="006C1C5C" w:rsidRPr="00B12F2E" w:rsidRDefault="006C1C5C" w:rsidP="00B12F2E">
      <w:pPr>
        <w:spacing w:line="480" w:lineRule="auto"/>
        <w:rPr>
          <w:rFonts w:ascii="Helvetica" w:hAnsi="Helvetica"/>
        </w:rPr>
      </w:pPr>
      <w:bookmarkStart w:id="69" w:name="_GoBack"/>
      <w:bookmarkEnd w:id="69"/>
    </w:p>
    <w:sectPr w:rsidR="006C1C5C" w:rsidRPr="00B12F2E" w:rsidSect="00EF20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Anderson" w:date="2019-03-12T10:40:00Z" w:initials="DA">
    <w:p w14:paraId="14F6F002" w14:textId="3A25EF72" w:rsidR="00B5637A" w:rsidRDefault="00B5637A">
      <w:pPr>
        <w:pStyle w:val="CommentText"/>
      </w:pPr>
      <w:r>
        <w:rPr>
          <w:rStyle w:val="CommentReference"/>
        </w:rPr>
        <w:annotationRef/>
      </w:r>
      <w:r>
        <w:t>Getting closer to two decades…</w:t>
      </w:r>
    </w:p>
  </w:comment>
  <w:comment w:id="1" w:author="Daniel Anderson" w:date="2019-03-12T10:29:00Z" w:initials="DA">
    <w:p w14:paraId="49F0B6C3" w14:textId="12674EA8" w:rsidR="00EB1281" w:rsidRDefault="00EB1281">
      <w:pPr>
        <w:pStyle w:val="CommentText"/>
      </w:pPr>
      <w:r>
        <w:rPr>
          <w:rStyle w:val="CommentReference"/>
        </w:rPr>
        <w:annotationRef/>
      </w:r>
      <w:r>
        <w:t>I can never remember how to cite this but it should be cited</w:t>
      </w:r>
    </w:p>
  </w:comment>
  <w:comment w:id="2" w:author="Daniel Anderson" w:date="2019-03-12T10:29:00Z" w:initials="DA">
    <w:p w14:paraId="2041305D" w14:textId="3B291829" w:rsidR="00EB1281" w:rsidRDefault="00EB1281">
      <w:pPr>
        <w:pStyle w:val="CommentText"/>
      </w:pPr>
      <w:r>
        <w:rPr>
          <w:rStyle w:val="CommentReference"/>
        </w:rPr>
        <w:annotationRef/>
      </w:r>
      <w:r>
        <w:t>Hmm… not sure this is the best citation here?</w:t>
      </w:r>
    </w:p>
  </w:comment>
  <w:comment w:id="5" w:author="Daniel Anderson" w:date="2019-03-12T10:40:00Z" w:initials="DA">
    <w:p w14:paraId="0E308E10" w14:textId="40680D73" w:rsidR="00B5637A" w:rsidRDefault="00B5637A">
      <w:pPr>
        <w:pStyle w:val="CommentText"/>
      </w:pPr>
      <w:r>
        <w:rPr>
          <w:rStyle w:val="CommentReference"/>
        </w:rPr>
        <w:annotationRef/>
      </w:r>
      <w:r>
        <w:t>I would generally not end a paragraph on a quote.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6F002" w15:done="0"/>
  <w15:commentEx w15:paraId="49F0B6C3" w15:done="0"/>
  <w15:commentEx w15:paraId="2041305D" w15:done="0"/>
  <w15:commentEx w15:paraId="0E308E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6F002" w16cid:durableId="20320B02"/>
  <w16cid:commentId w16cid:paraId="49F0B6C3" w16cid:durableId="20320889"/>
  <w16cid:commentId w16cid:paraId="2041305D" w16cid:durableId="203208A5"/>
  <w16cid:commentId w16cid:paraId="0E308E10" w16cid:durableId="20320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Anderson">
    <w15:presenceInfo w15:providerId="None" w15:userId="Daniel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D5C"/>
    <w:rsid w:val="00005389"/>
    <w:rsid w:val="0005706C"/>
    <w:rsid w:val="00076E01"/>
    <w:rsid w:val="000A318A"/>
    <w:rsid w:val="000B1F24"/>
    <w:rsid w:val="000B5B79"/>
    <w:rsid w:val="001216C0"/>
    <w:rsid w:val="001F084B"/>
    <w:rsid w:val="00216418"/>
    <w:rsid w:val="00226D98"/>
    <w:rsid w:val="002755AC"/>
    <w:rsid w:val="00291125"/>
    <w:rsid w:val="002C6669"/>
    <w:rsid w:val="002D6CA2"/>
    <w:rsid w:val="002F4618"/>
    <w:rsid w:val="00346BEF"/>
    <w:rsid w:val="003532C6"/>
    <w:rsid w:val="003D2EEB"/>
    <w:rsid w:val="003D3906"/>
    <w:rsid w:val="00416FE7"/>
    <w:rsid w:val="00424BF7"/>
    <w:rsid w:val="00432E4E"/>
    <w:rsid w:val="00442025"/>
    <w:rsid w:val="004B3118"/>
    <w:rsid w:val="0050772B"/>
    <w:rsid w:val="005675D9"/>
    <w:rsid w:val="005860F5"/>
    <w:rsid w:val="00590480"/>
    <w:rsid w:val="005A5638"/>
    <w:rsid w:val="005B4D5C"/>
    <w:rsid w:val="005C4C77"/>
    <w:rsid w:val="005C798F"/>
    <w:rsid w:val="005E350A"/>
    <w:rsid w:val="005F3BDF"/>
    <w:rsid w:val="00611640"/>
    <w:rsid w:val="00627A36"/>
    <w:rsid w:val="00636AC1"/>
    <w:rsid w:val="006663CC"/>
    <w:rsid w:val="00696A0C"/>
    <w:rsid w:val="006A0ECB"/>
    <w:rsid w:val="006C0B5A"/>
    <w:rsid w:val="006C1C5C"/>
    <w:rsid w:val="006D6492"/>
    <w:rsid w:val="00704BEA"/>
    <w:rsid w:val="007071BF"/>
    <w:rsid w:val="0073788B"/>
    <w:rsid w:val="00767749"/>
    <w:rsid w:val="007A27DC"/>
    <w:rsid w:val="007D6ECA"/>
    <w:rsid w:val="007F4694"/>
    <w:rsid w:val="00803A0D"/>
    <w:rsid w:val="0082124C"/>
    <w:rsid w:val="00852384"/>
    <w:rsid w:val="008632F1"/>
    <w:rsid w:val="00892B59"/>
    <w:rsid w:val="008A3BC4"/>
    <w:rsid w:val="008C2A2C"/>
    <w:rsid w:val="00967497"/>
    <w:rsid w:val="00982D2B"/>
    <w:rsid w:val="00984040"/>
    <w:rsid w:val="00986AFC"/>
    <w:rsid w:val="009B4429"/>
    <w:rsid w:val="009F2E45"/>
    <w:rsid w:val="00A1076A"/>
    <w:rsid w:val="00A24FA4"/>
    <w:rsid w:val="00A34BDF"/>
    <w:rsid w:val="00A639C2"/>
    <w:rsid w:val="00AA3A46"/>
    <w:rsid w:val="00AD314E"/>
    <w:rsid w:val="00B10312"/>
    <w:rsid w:val="00B12F2E"/>
    <w:rsid w:val="00B5637A"/>
    <w:rsid w:val="00B63FC5"/>
    <w:rsid w:val="00B86EBC"/>
    <w:rsid w:val="00BC37F6"/>
    <w:rsid w:val="00BD0C69"/>
    <w:rsid w:val="00C12BA7"/>
    <w:rsid w:val="00C51588"/>
    <w:rsid w:val="00C95C4D"/>
    <w:rsid w:val="00D0090F"/>
    <w:rsid w:val="00D45EA3"/>
    <w:rsid w:val="00D71226"/>
    <w:rsid w:val="00D72340"/>
    <w:rsid w:val="00E56B55"/>
    <w:rsid w:val="00E66E52"/>
    <w:rsid w:val="00E7775F"/>
    <w:rsid w:val="00E975AB"/>
    <w:rsid w:val="00EB1281"/>
    <w:rsid w:val="00EF2092"/>
    <w:rsid w:val="00F13B06"/>
    <w:rsid w:val="00F33AF8"/>
    <w:rsid w:val="00F95992"/>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24A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2C6669"/>
  </w:style>
  <w:style w:type="character" w:customStyle="1" w:styleId="pl-s">
    <w:name w:val="pl-s"/>
    <w:basedOn w:val="DefaultParagraphFont"/>
    <w:rsid w:val="002C6669"/>
  </w:style>
  <w:style w:type="character" w:customStyle="1" w:styleId="pl-mi">
    <w:name w:val="pl-mi"/>
    <w:basedOn w:val="DefaultParagraphFont"/>
    <w:rsid w:val="002C6669"/>
  </w:style>
  <w:style w:type="paragraph" w:customStyle="1" w:styleId="p1">
    <w:name w:val="p1"/>
    <w:basedOn w:val="Normal"/>
    <w:rsid w:val="00D45EA3"/>
    <w:rPr>
      <w:rFonts w:ascii="Times" w:hAnsi="Times" w:cs="Times New Roman"/>
      <w:sz w:val="18"/>
      <w:szCs w:val="18"/>
    </w:rPr>
  </w:style>
  <w:style w:type="character" w:styleId="CommentReference">
    <w:name w:val="annotation reference"/>
    <w:basedOn w:val="DefaultParagraphFont"/>
    <w:uiPriority w:val="99"/>
    <w:semiHidden/>
    <w:unhideWhenUsed/>
    <w:rsid w:val="00EB1281"/>
    <w:rPr>
      <w:sz w:val="16"/>
      <w:szCs w:val="16"/>
    </w:rPr>
  </w:style>
  <w:style w:type="paragraph" w:styleId="CommentText">
    <w:name w:val="annotation text"/>
    <w:basedOn w:val="Normal"/>
    <w:link w:val="CommentTextChar"/>
    <w:uiPriority w:val="99"/>
    <w:semiHidden/>
    <w:unhideWhenUsed/>
    <w:rsid w:val="00EB1281"/>
    <w:rPr>
      <w:sz w:val="20"/>
      <w:szCs w:val="20"/>
    </w:rPr>
  </w:style>
  <w:style w:type="character" w:customStyle="1" w:styleId="CommentTextChar">
    <w:name w:val="Comment Text Char"/>
    <w:basedOn w:val="DefaultParagraphFont"/>
    <w:link w:val="CommentText"/>
    <w:uiPriority w:val="99"/>
    <w:semiHidden/>
    <w:rsid w:val="00EB1281"/>
    <w:rPr>
      <w:sz w:val="20"/>
      <w:szCs w:val="20"/>
    </w:rPr>
  </w:style>
  <w:style w:type="paragraph" w:styleId="CommentSubject">
    <w:name w:val="annotation subject"/>
    <w:basedOn w:val="CommentText"/>
    <w:next w:val="CommentText"/>
    <w:link w:val="CommentSubjectChar"/>
    <w:uiPriority w:val="99"/>
    <w:semiHidden/>
    <w:unhideWhenUsed/>
    <w:rsid w:val="00EB1281"/>
    <w:rPr>
      <w:b/>
      <w:bCs/>
    </w:rPr>
  </w:style>
  <w:style w:type="character" w:customStyle="1" w:styleId="CommentSubjectChar">
    <w:name w:val="Comment Subject Char"/>
    <w:basedOn w:val="CommentTextChar"/>
    <w:link w:val="CommentSubject"/>
    <w:uiPriority w:val="99"/>
    <w:semiHidden/>
    <w:rsid w:val="00EB1281"/>
    <w:rPr>
      <w:b/>
      <w:bCs/>
      <w:sz w:val="20"/>
      <w:szCs w:val="20"/>
    </w:rPr>
  </w:style>
  <w:style w:type="paragraph" w:styleId="BalloonText">
    <w:name w:val="Balloon Text"/>
    <w:basedOn w:val="Normal"/>
    <w:link w:val="BalloonTextChar"/>
    <w:uiPriority w:val="99"/>
    <w:semiHidden/>
    <w:unhideWhenUsed/>
    <w:rsid w:val="00EB12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12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13949">
      <w:bodyDiv w:val="1"/>
      <w:marLeft w:val="0"/>
      <w:marRight w:val="0"/>
      <w:marTop w:val="0"/>
      <w:marBottom w:val="0"/>
      <w:divBdr>
        <w:top w:val="none" w:sz="0" w:space="0" w:color="auto"/>
        <w:left w:val="none" w:sz="0" w:space="0" w:color="auto"/>
        <w:bottom w:val="none" w:sz="0" w:space="0" w:color="auto"/>
        <w:right w:val="none" w:sz="0" w:space="0" w:color="auto"/>
      </w:divBdr>
    </w:div>
    <w:div w:id="734204883">
      <w:bodyDiv w:val="1"/>
      <w:marLeft w:val="0"/>
      <w:marRight w:val="0"/>
      <w:marTop w:val="0"/>
      <w:marBottom w:val="0"/>
      <w:divBdr>
        <w:top w:val="none" w:sz="0" w:space="0" w:color="auto"/>
        <w:left w:val="none" w:sz="0" w:space="0" w:color="auto"/>
        <w:bottom w:val="none" w:sz="0" w:space="0" w:color="auto"/>
        <w:right w:val="none" w:sz="0" w:space="0" w:color="auto"/>
      </w:divBdr>
    </w:div>
    <w:div w:id="2034260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Sondra Stegenga</dc:creator>
  <cp:keywords/>
  <dc:description/>
  <cp:lastModifiedBy>Daniel Anderson</cp:lastModifiedBy>
  <cp:revision>2</cp:revision>
  <dcterms:created xsi:type="dcterms:W3CDTF">2019-03-12T18:06:00Z</dcterms:created>
  <dcterms:modified xsi:type="dcterms:W3CDTF">2019-03-12T18:06:00Z</dcterms:modified>
</cp:coreProperties>
</file>